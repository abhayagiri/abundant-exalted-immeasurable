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360"/>
        <w:jc w:val="center"/>
        <w:rPr>
          <w:rFonts w:cs="Gentium Basic" w:ascii="Gentium Basic" w:hAnsi="Gentium Basic"/>
        </w:rPr>
      </w:pPr>
      <w:bookmarkStart w:id="0" w:name="__UnoMark__67_503799976"/>
      <w:bookmarkEnd w:id="0"/>
      <w:r>
        <w:rPr>
          <w:rFonts w:cs="Gentium Basic" w:ascii="Gentium Basic" w:hAnsi="Gentium Basic"/>
        </w:rPr>
        <w:t>Day 2 Afternoon:</w:t>
      </w:r>
      <w:r>
        <w:rPr>
          <w:rFonts w:cs="Gentium Book Basic" w:ascii="Gentium Basic" w:hAnsi="Gentium Basic"/>
        </w:rPr>
        <w:t xml:space="preserve"> </w:t>
      </w:r>
      <w:r>
        <w:rPr>
          <w:rFonts w:cs="Gentium Basic" w:ascii="Gentium Basic" w:hAnsi="Gentium Basic"/>
        </w:rPr>
        <w:t>Introduction to Mett</w:t>
      </w:r>
      <w:r>
        <w:rPr>
          <w:rFonts w:cs="Gentium Book Basic" w:ascii="Gentium Basic" w:hAnsi="Gentium Basic"/>
        </w:rPr>
        <w:t>ā</w:t>
      </w:r>
      <w:r>
        <w:rPr>
          <w:rFonts w:cs="Gentium Basic" w:ascii="Gentium Basic" w:hAnsi="Gentium Basic"/>
        </w:rPr>
        <w:t xml:space="preserve"> Meditation</w:t>
      </w:r>
    </w:p>
    <w:p>
      <w:pPr>
        <w:pStyle w:val="Normal"/>
        <w:spacing w:lineRule="auto" w:line="360"/>
        <w:jc w:val="center"/>
        <w:rPr>
          <w:rFonts w:cs="Gentium Basic" w:ascii="Gentium Basic" w:hAnsi="Gentium Basic"/>
        </w:rPr>
      </w:pPr>
      <w:r>
        <w:rPr>
          <w:rFonts w:cs="Gentium Basic" w:ascii="Gentium Basic" w:hAnsi="Gentium Basic"/>
        </w:rPr>
      </w:r>
    </w:p>
    <w:p>
      <w:pPr>
        <w:pStyle w:val="Normal"/>
        <w:spacing w:lineRule="auto" w:line="360"/>
        <w:ind w:left="0" w:right="0" w:firstLine="720"/>
        <w:rPr>
          <w:rFonts w:cs="Gentium Book Basic" w:ascii="Gentium Basic" w:hAnsi="Gentium Basic"/>
        </w:rPr>
      </w:pPr>
      <w:r>
        <w:rPr>
          <w:rFonts w:cs="Gentium Basic" w:ascii="Gentium Basic" w:hAnsi="Gentium Basic"/>
        </w:rPr>
        <w:t>When we reflect on loving-kindness and use it as a meditation, it’s good to reflect on its foundation. One of the ways that Ajahn Sumedho describes this is “not dwelling in aversion.”</w:t>
      </w:r>
      <w:r>
        <w:rPr>
          <w:rFonts w:cs="Gentium Book Basic" w:ascii="Gentium Basic" w:hAnsi="Gentium Basic"/>
        </w:rPr>
        <w:t xml:space="preserve"> </w:t>
      </w:r>
      <w:r>
        <w:rPr>
          <w:rFonts w:cs="Gentium Basic" w:ascii="Gentium Basic" w:hAnsi="Gentium Basic"/>
        </w:rPr>
        <w:t>That’s a helpful way to look at loving-kindness.</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In the Noble Eightfold Path</w:t>
      </w:r>
      <w:r>
        <w:rPr>
          <w:rFonts w:cs="Gentium Book Basic" w:ascii="Gentium Basic" w:hAnsi="Gentium Basic"/>
        </w:rPr>
        <w:t>,</w:t>
      </w:r>
      <w:r>
        <w:rPr>
          <w:rFonts w:cs="Gentium Basic" w:ascii="Gentium Basic" w:hAnsi="Gentium Basic"/>
        </w:rPr>
        <w:t xml:space="preserve"> there</w:t>
      </w:r>
      <w:r>
        <w:rPr>
          <w:rFonts w:cs="Gentium Book Basic" w:ascii="Gentium Basic" w:hAnsi="Gentium Basic"/>
        </w:rPr>
        <w:t xml:space="preserve"> i</w:t>
      </w:r>
      <w:r>
        <w:rPr>
          <w:rFonts w:cs="Gentium Basic" w:ascii="Gentium Basic" w:hAnsi="Gentium Basic"/>
        </w:rPr>
        <w:t xml:space="preserve">s </w:t>
      </w:r>
      <w:r>
        <w:rPr>
          <w:rFonts w:cs="Gentium Basic" w:ascii="Gentium Basic" w:hAnsi="Gentium Basic"/>
          <w:i/>
        </w:rPr>
        <w:t>samm</w:t>
      </w:r>
      <w:r>
        <w:rPr>
          <w:rFonts w:cs="Gentium Basic" w:ascii="Gentium Basic" w:hAnsi="Gentium Basic"/>
          <w:i/>
          <w:iCs/>
        </w:rPr>
        <w:t>ā</w:t>
      </w:r>
      <w:ins w:id="0" w:author="Hisayo" w:date="2015-12-25T12:10:00Z">
        <w:r>
          <w:rPr>
            <w:rFonts w:cs="Gentium Book Basic" w:ascii="Gentium Basic" w:hAnsi="Gentium Basic"/>
            <w:i/>
          </w:rPr>
          <w:t xml:space="preserve"> </w:t>
        </w:r>
      </w:ins>
      <w:del w:id="1" w:author="Hisayo" w:date="2015-12-25T12:10:00Z">
        <w:r>
          <w:rPr>
            <w:rFonts w:cs="Gentium Basic" w:ascii="Gentium Basic" w:hAnsi="Gentium Basic"/>
            <w:i/>
          </w:rPr>
          <w:delText>-</w:delText>
        </w:r>
      </w:del>
      <w:commentRangeStart w:id="0"/>
      <w:r>
        <w:rPr>
          <w:rFonts w:cs="Gentium Basic" w:ascii="Gentium Basic" w:hAnsi="Gentium Basic"/>
          <w:i/>
        </w:rPr>
        <w:t>sa</w:t>
      </w:r>
      <w:r>
        <w:rPr>
          <w:rFonts w:cs="Gentium Basic" w:ascii="Gentium Basic" w:hAnsi="Gentium Basic"/>
          <w:i/>
          <w:iCs/>
        </w:rPr>
        <w:t>ṅ</w:t>
      </w:r>
      <w:r>
        <w:rPr>
          <w:rFonts w:cs="Gentium Basic" w:ascii="Gentium Basic" w:hAnsi="Gentium Basic"/>
          <w:i/>
        </w:rPr>
        <w:t>kappa</w:t>
      </w:r>
      <w:commentRangeEnd w:id="0"/>
      <w:r>
        <w:rPr>
          <w:rFonts w:cs="Gentium Basic" w:ascii="Gentium Basic" w:hAnsi="Gentium Basic"/>
          <w:i/>
        </w:rPr>
      </w:r>
      <w:r>
        <w:rPr>
          <w:rFonts w:cs="Gentium Basic" w:ascii="Gentium Basic" w:hAnsi="Gentium Basic"/>
          <w:i/>
        </w:rPr>
        <w:commentReference w:id="0"/>
      </w:r>
      <w:r>
        <w:rPr>
          <w:rFonts w:cs="Gentium Basic" w:ascii="Gentium Basic" w:hAnsi="Gentium Basic"/>
        </w:rPr>
        <w:t>, Right Intention or Right Thought.</w:t>
      </w:r>
      <w:r>
        <w:rPr>
          <w:rFonts w:cs="Gentium Book Basic" w:ascii="Gentium Basic" w:hAnsi="Gentium Basic"/>
        </w:rPr>
        <w:t xml:space="preserve"> </w:t>
      </w:r>
      <w:r>
        <w:rPr>
          <w:rFonts w:cs="Gentium Basic" w:ascii="Gentium Basic" w:hAnsi="Gentium Basic"/>
        </w:rPr>
        <w:t xml:space="preserve">There are three aspects of this: </w:t>
      </w:r>
      <w:r>
        <w:rPr>
          <w:rFonts w:cs="Gentium Basic" w:ascii="Gentium Basic" w:hAnsi="Gentium Basic"/>
          <w:i/>
          <w:iCs/>
        </w:rPr>
        <w:t>nekkhamma</w:t>
      </w:r>
      <w:ins w:id="2" w:author="Hisayo" w:date="2015-12-25T12:10:00Z">
        <w:r>
          <w:rPr>
            <w:rFonts w:cs="Gentium Book Basic" w:ascii="Gentium Basic" w:hAnsi="Gentium Basic"/>
            <w:i/>
            <w:iCs/>
          </w:rPr>
          <w:t xml:space="preserve"> </w:t>
        </w:r>
      </w:ins>
      <w:del w:id="3" w:author="Hisayo" w:date="2015-12-25T12:10:00Z">
        <w:r>
          <w:rPr>
            <w:rFonts w:cs="Gentium Basic" w:ascii="Gentium Basic" w:hAnsi="Gentium Basic"/>
            <w:i/>
            <w:iCs/>
          </w:rPr>
          <w:delText xml:space="preserve">- </w:delText>
        </w:r>
      </w:del>
      <w:r>
        <w:rPr>
          <w:rFonts w:cs="Gentium Basic" w:ascii="Gentium Basic" w:hAnsi="Gentium Basic"/>
          <w:i/>
          <w:iCs/>
        </w:rPr>
        <w:t>saṅkappa</w:t>
      </w:r>
      <w:r>
        <w:rPr>
          <w:rFonts w:cs="Gentium Book Basic" w:ascii="Gentium Basic" w:hAnsi="Gentium Basic"/>
          <w:i/>
          <w:iCs/>
        </w:rPr>
        <w:t>,</w:t>
      </w:r>
      <w:r>
        <w:rPr>
          <w:rFonts w:cs="Gentium Basic" w:ascii="Gentium Basic" w:hAnsi="Gentium Basic"/>
        </w:rPr>
        <w:t xml:space="preserve"> the aspect of renunciation or not drifting into sensuality; </w:t>
      </w:r>
      <w:r>
        <w:rPr>
          <w:rFonts w:cs="Gentium Basic" w:ascii="Gentium Basic" w:hAnsi="Gentium Basic"/>
          <w:i/>
        </w:rPr>
        <w:t>aby</w:t>
      </w:r>
      <w:r>
        <w:rPr>
          <w:rFonts w:cs="Gentium Basic" w:ascii="Gentium Basic" w:hAnsi="Gentium Basic"/>
          <w:i/>
          <w:iCs/>
        </w:rPr>
        <w:t>ā</w:t>
      </w:r>
      <w:r>
        <w:rPr>
          <w:rFonts w:cs="Gentium Basic" w:ascii="Gentium Basic" w:hAnsi="Gentium Basic"/>
          <w:i/>
        </w:rPr>
        <w:t>p</w:t>
      </w:r>
      <w:r>
        <w:rPr>
          <w:rFonts w:cs="Gentium Basic" w:ascii="Gentium Basic" w:hAnsi="Gentium Basic"/>
          <w:i/>
          <w:iCs/>
        </w:rPr>
        <w:t>ā</w:t>
      </w:r>
      <w:r>
        <w:rPr>
          <w:rFonts w:cs="Gentium Basic" w:ascii="Gentium Basic" w:hAnsi="Gentium Basic"/>
          <w:i/>
        </w:rPr>
        <w:t>da</w:t>
      </w:r>
      <w:ins w:id="4" w:author="Hisayo" w:date="2015-12-25T12:11:00Z">
        <w:r>
          <w:rPr>
            <w:rFonts w:cs="Gentium Book Basic" w:ascii="Gentium Basic" w:hAnsi="Gentium Basic"/>
            <w:i/>
          </w:rPr>
          <w:t xml:space="preserve"> </w:t>
        </w:r>
      </w:ins>
      <w:del w:id="5" w:author="Hisayo" w:date="2015-12-25T12:10:00Z">
        <w:r>
          <w:rPr>
            <w:rFonts w:cs="Gentium Basic" w:ascii="Gentium Basic" w:hAnsi="Gentium Basic"/>
            <w:i/>
          </w:rPr>
          <w:delText>-</w:delText>
        </w:r>
      </w:del>
      <w:r>
        <w:rPr>
          <w:rFonts w:cs="Gentium Basic" w:ascii="Gentium Basic" w:hAnsi="Gentium Basic"/>
          <w:i/>
        </w:rPr>
        <w:t>sa</w:t>
      </w:r>
      <w:r>
        <w:rPr>
          <w:rFonts w:cs="Gentium Basic" w:ascii="Gentium Basic" w:hAnsi="Gentium Basic"/>
          <w:i/>
          <w:iCs/>
        </w:rPr>
        <w:t>ṅ</w:t>
      </w:r>
      <w:r>
        <w:rPr>
          <w:rFonts w:cs="Gentium Basic" w:ascii="Gentium Basic" w:hAnsi="Gentium Basic"/>
          <w:i/>
        </w:rPr>
        <w:t>kappa</w:t>
      </w:r>
      <w:r>
        <w:rPr>
          <w:rFonts w:cs="Gentium Basic" w:ascii="Gentium Basic" w:hAnsi="Gentium Basic"/>
        </w:rPr>
        <w:t>, not thinking with ill will or aversion; and a</w:t>
      </w:r>
      <w:r>
        <w:rPr>
          <w:rFonts w:cs="Gentium Basic" w:ascii="Gentium Basic" w:hAnsi="Gentium Basic"/>
          <w:i/>
        </w:rPr>
        <w:t>vihi</w:t>
      </w:r>
      <w:r>
        <w:rPr>
          <w:rFonts w:cs="Gentium Basic" w:ascii="Gentium Basic" w:hAnsi="Gentium Basic"/>
          <w:i/>
          <w:iCs/>
        </w:rPr>
        <w:t>ṁ</w:t>
      </w:r>
      <w:r>
        <w:rPr>
          <w:rFonts w:cs="Gentium Basic" w:ascii="Gentium Basic" w:hAnsi="Gentium Basic"/>
          <w:i/>
        </w:rPr>
        <w:t>sa</w:t>
      </w:r>
      <w:ins w:id="6" w:author="Hisayo" w:date="2015-12-25T12:11:00Z">
        <w:r>
          <w:rPr>
            <w:rFonts w:cs="Gentium Book Basic" w:ascii="Gentium Basic" w:hAnsi="Gentium Basic"/>
            <w:i/>
          </w:rPr>
          <w:t xml:space="preserve"> </w:t>
        </w:r>
      </w:ins>
      <w:del w:id="7" w:author="Hisayo" w:date="2015-12-25T12:11:00Z">
        <w:r>
          <w:rPr>
            <w:rFonts w:cs="Gentium Basic" w:ascii="Gentium Basic" w:hAnsi="Gentium Basic"/>
            <w:i/>
          </w:rPr>
          <w:delText>-</w:delText>
        </w:r>
      </w:del>
      <w:r>
        <w:rPr>
          <w:rFonts w:cs="Gentium Basic" w:ascii="Gentium Basic" w:hAnsi="Gentium Basic"/>
          <w:i/>
        </w:rPr>
        <w:t>sa</w:t>
      </w:r>
      <w:r>
        <w:rPr>
          <w:rFonts w:cs="Gentium Basic" w:ascii="Gentium Basic" w:hAnsi="Gentium Basic"/>
          <w:i/>
          <w:iCs/>
        </w:rPr>
        <w:t>ṅ</w:t>
      </w:r>
      <w:r>
        <w:rPr>
          <w:rFonts w:cs="Gentium Basic" w:ascii="Gentium Basic" w:hAnsi="Gentium Basic"/>
          <w:i/>
        </w:rPr>
        <w:t>kappa</w:t>
      </w:r>
      <w:r>
        <w:rPr>
          <w:rFonts w:cs="Gentium Basic" w:ascii="Gentium Basic" w:hAnsi="Gentium Basic"/>
        </w:rPr>
        <w:t>, thoughts of non-harming.</w:t>
      </w:r>
      <w:r>
        <w:rPr>
          <w:rFonts w:cs="Gentium Book Basic" w:ascii="Gentium Basic" w:hAnsi="Gentium Basic"/>
        </w:rPr>
        <w:t xml:space="preserve"> </w:t>
      </w:r>
      <w:r>
        <w:rPr>
          <w:rFonts w:cs="Gentium Basic" w:ascii="Gentium Basic" w:hAnsi="Gentium Basic"/>
        </w:rPr>
        <w:t>The last two are often equated with loving-kindness and compassion.</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For loving-kindness to arise, there have to be thoughts of non-ill will, non-aversion.</w:t>
      </w:r>
      <w:r>
        <w:rPr>
          <w:rFonts w:cs="Gentium Book Basic" w:ascii="Gentium Basic" w:hAnsi="Gentium Basic"/>
        </w:rPr>
        <w:t xml:space="preserve"> </w:t>
      </w:r>
      <w:r>
        <w:rPr>
          <w:rFonts w:cs="Gentium Basic" w:ascii="Gentium Basic" w:hAnsi="Gentium Basic"/>
        </w:rPr>
        <w:t>These thoughts are fundamentally simple. We often think to ourselves, “I should be thinking these sublime thoughts of love for all beings, everywhere.” But it’s a great start if you can just not get averse to other beings.</w:t>
      </w:r>
      <w:r>
        <w:rPr>
          <w:rFonts w:cs="Gentium Book Basic" w:ascii="Gentium Basic" w:hAnsi="Gentium Basic"/>
        </w:rPr>
        <w:t xml:space="preserve"> </w:t>
      </w:r>
      <w:r>
        <w:rPr>
          <w:rFonts w:cs="Gentium Basic" w:ascii="Gentium Basic" w:hAnsi="Gentium Basic"/>
        </w:rPr>
        <w:t>It’s easier to begin this way as well. You can then encourage yourself along the way.</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 xml:space="preserve">Encouraging </w:t>
      </w:r>
      <w:r>
        <w:rPr>
          <w:rFonts w:cs="Gentium Book Basic" w:ascii="Gentium Basic" w:hAnsi="Gentium Basic"/>
        </w:rPr>
        <w:t>ourselves</w:t>
      </w:r>
      <w:r>
        <w:rPr>
          <w:rFonts w:cs="Gentium Basic" w:ascii="Gentium Basic" w:hAnsi="Gentium Basic"/>
        </w:rPr>
        <w:t xml:space="preserve"> is very important. That in itself is an act of loving-kindness, encouraging </w:t>
      </w:r>
      <w:r>
        <w:rPr>
          <w:rFonts w:cs="Gentium Book Basic" w:ascii="Gentium Basic" w:hAnsi="Gentium Basic"/>
        </w:rPr>
        <w:t>ourselves</w:t>
      </w:r>
      <w:r>
        <w:rPr>
          <w:rFonts w:cs="Gentium Basic" w:ascii="Gentium Basic" w:hAnsi="Gentium Basic"/>
        </w:rPr>
        <w:t xml:space="preserve"> in something skillful.</w:t>
      </w:r>
      <w:r>
        <w:rPr>
          <w:rFonts w:cs="Gentium Book Basic" w:ascii="Gentium Basic" w:hAnsi="Gentium Basic"/>
        </w:rPr>
        <w:t xml:space="preserve"> </w:t>
      </w:r>
      <w:r>
        <w:rPr>
          <w:rFonts w:cs="Gentium Basic" w:ascii="Gentium Basic" w:hAnsi="Gentium Basic"/>
        </w:rPr>
        <w:t>Bhante Gunaratana tells a lovely story.</w:t>
      </w:r>
      <w:r>
        <w:rPr>
          <w:rFonts w:cs="Gentium Book Basic" w:ascii="Gentium Basic" w:hAnsi="Gentium Basic"/>
        </w:rPr>
        <w:t xml:space="preserve"> </w:t>
      </w:r>
      <w:r>
        <w:rPr>
          <w:rFonts w:cs="Gentium Basic" w:ascii="Gentium Basic" w:hAnsi="Gentium Basic"/>
        </w:rPr>
        <w:t xml:space="preserve">He was going to teach in Europe, and </w:t>
      </w:r>
      <w:r>
        <w:rPr>
          <w:rFonts w:cs="Gentium Book Basic" w:ascii="Gentium Basic" w:hAnsi="Gentium Basic"/>
        </w:rPr>
        <w:t xml:space="preserve">when </w:t>
      </w:r>
      <w:r>
        <w:rPr>
          <w:rFonts w:cs="Gentium Basic" w:ascii="Gentium Basic" w:hAnsi="Gentium Basic"/>
        </w:rPr>
        <w:t>it was getting close to the time that he was to leave, the person who invited him called and asked him, “What do you teach?”</w:t>
      </w:r>
      <w:r>
        <w:rPr>
          <w:rFonts w:cs="Gentium Book Basic" w:ascii="Gentium Basic" w:hAnsi="Gentium Basic"/>
        </w:rPr>
        <w:t xml:space="preserve"> </w:t>
      </w:r>
      <w:r>
        <w:rPr>
          <w:rFonts w:cs="Gentium Basic" w:ascii="Gentium Basic" w:hAnsi="Gentium Basic"/>
        </w:rPr>
        <w:t>He said, “I teach mindfulness.</w:t>
      </w:r>
      <w:r>
        <w:rPr>
          <w:rFonts w:cs="Gentium Book Basic" w:ascii="Gentium Basic" w:hAnsi="Gentium Basic"/>
        </w:rPr>
        <w:t xml:space="preserve"> </w:t>
      </w:r>
      <w:r>
        <w:rPr>
          <w:rFonts w:cs="Gentium Basic" w:ascii="Gentium Basic" w:hAnsi="Gentium Basic"/>
        </w:rPr>
        <w:t xml:space="preserve">I teach </w:t>
      </w:r>
      <w:r>
        <w:rPr>
          <w:rFonts w:cs="Gentium Basic" w:ascii="Gentium Basic" w:hAnsi="Gentium Basic"/>
          <w:i/>
        </w:rPr>
        <w:t>vipassanā</w:t>
      </w:r>
      <w:r>
        <w:rPr>
          <w:rFonts w:cs="Gentium Basic" w:ascii="Gentium Basic" w:hAnsi="Gentium Basic"/>
        </w:rPr>
        <w:t>.”</w:t>
      </w:r>
      <w:r>
        <w:rPr>
          <w:rFonts w:cs="Gentium Book Basic" w:ascii="Gentium Basic" w:hAnsi="Gentium Basic"/>
        </w:rPr>
        <w:t xml:space="preserve"> </w:t>
      </w:r>
      <w:r>
        <w:rPr>
          <w:rFonts w:cs="Gentium Basic" w:ascii="Gentium Basic" w:hAnsi="Gentium Basic"/>
        </w:rPr>
        <w:t>And she said, “You don’t teach loving-kindness do you?</w:t>
      </w:r>
      <w:r>
        <w:rPr>
          <w:rFonts w:cs="Gentium Book Basic" w:ascii="Gentium Basic" w:hAnsi="Gentium Basic"/>
        </w:rPr>
        <w:t xml:space="preserve"> </w:t>
      </w:r>
      <w:r>
        <w:rPr>
          <w:rFonts w:cs="Gentium Basic" w:ascii="Gentium Basic" w:hAnsi="Gentium Basic"/>
        </w:rPr>
        <w:t>I hate loving-kindness!”</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In actual fact, loving-kindness is a major foundation for Bhante G’s teachings.</w:t>
      </w:r>
      <w:r>
        <w:rPr>
          <w:rFonts w:cs="Gentium Book Basic" w:ascii="Gentium Basic" w:hAnsi="Gentium Basic"/>
        </w:rPr>
        <w:t xml:space="preserve"> </w:t>
      </w:r>
      <w:r>
        <w:rPr>
          <w:rFonts w:cs="Gentium Basic" w:ascii="Gentium Basic" w:hAnsi="Gentium Basic"/>
        </w:rPr>
        <w:t>The reason why the sponsor hated loving-kindness was she felt that she was supposed to have it for everybody. She had been through the Second World War and, being Jewish, had lost many family members and her culture.</w:t>
      </w:r>
      <w:r>
        <w:rPr>
          <w:rFonts w:cs="Gentium Book Basic" w:ascii="Gentium Basic" w:hAnsi="Gentium Basic"/>
        </w:rPr>
        <w:t xml:space="preserve"> </w:t>
      </w:r>
      <w:r>
        <w:rPr>
          <w:rFonts w:cs="Gentium Basic" w:ascii="Gentium Basic" w:hAnsi="Gentium Basic"/>
        </w:rPr>
        <w:t>So she had the hope, “You aren’t going to get me to do loving-kindness.”</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 xml:space="preserve">However, when </w:t>
      </w:r>
      <w:r>
        <w:rPr>
          <w:rFonts w:cs="Gentium Book Basic" w:ascii="Gentium Basic" w:hAnsi="Gentium Basic"/>
        </w:rPr>
        <w:t>you</w:t>
      </w:r>
      <w:r>
        <w:rPr>
          <w:rFonts w:cs="Gentium Basic" w:ascii="Gentium Basic" w:hAnsi="Gentium Basic"/>
        </w:rPr>
        <w:t xml:space="preserve"> reflect on loving-kindness, </w:t>
      </w:r>
      <w:r>
        <w:rPr>
          <w:rFonts w:cs="Gentium Book Basic" w:ascii="Gentium Basic" w:hAnsi="Gentium Basic"/>
        </w:rPr>
        <w:t>you</w:t>
      </w:r>
      <w:r>
        <w:rPr>
          <w:rFonts w:cs="Gentium Basic" w:ascii="Gentium Basic" w:hAnsi="Gentium Basic"/>
        </w:rPr>
        <w:t xml:space="preserve"> realize that not to dwell in aversion is an act of great kindness to </w:t>
      </w:r>
      <w:r>
        <w:rPr>
          <w:rFonts w:cs="Gentium Book Basic" w:ascii="Gentium Basic" w:hAnsi="Gentium Basic"/>
        </w:rPr>
        <w:t>yourself</w:t>
      </w:r>
      <w:r>
        <w:rPr>
          <w:rFonts w:cs="Gentium Basic" w:ascii="Gentium Basic" w:hAnsi="Gentium Basic"/>
        </w:rPr>
        <w:t>.</w:t>
      </w:r>
      <w:r>
        <w:rPr>
          <w:rFonts w:cs="Gentium Book Basic" w:ascii="Gentium Basic" w:hAnsi="Gentium Basic"/>
        </w:rPr>
        <w:t xml:space="preserve"> </w:t>
      </w:r>
      <w:r>
        <w:rPr>
          <w:rFonts w:cs="Gentium Basic" w:ascii="Gentium Basic" w:hAnsi="Gentium Basic"/>
        </w:rPr>
        <w:t>The reality is that the very first person to receive any of the loving-kindness you are able to conjure up in your heart is you, whether it is directed to yourself or not.</w:t>
      </w:r>
      <w:r>
        <w:rPr>
          <w:rFonts w:cs="Gentium Book Basic" w:ascii="Gentium Basic" w:hAnsi="Gentium Basic"/>
        </w:rPr>
        <w:t xml:space="preserve"> </w:t>
      </w:r>
      <w:r>
        <w:rPr>
          <w:rFonts w:cs="Gentium Basic" w:ascii="Gentium Basic" w:hAnsi="Gentium Basic"/>
        </w:rPr>
        <w:t xml:space="preserve">Classically, the way the instructions were set up from the time of the earliest commentaries on the Buddha’s teachings, when loving-kindness meditation was structured and systematized, was to direct loving-kindness towards </w:t>
      </w:r>
      <w:r>
        <w:rPr>
          <w:rFonts w:cs="Gentium Book Basic" w:ascii="Gentium Basic" w:hAnsi="Gentium Basic"/>
        </w:rPr>
        <w:t>yourself</w:t>
      </w:r>
      <w:r>
        <w:rPr>
          <w:rFonts w:cs="Gentium Basic" w:ascii="Gentium Basic" w:hAnsi="Gentium Basic"/>
        </w:rPr>
        <w:t>. You establish loving-kindness towards yourself before going on to generate loving-kindness for somebody else.</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This has a very strong psychological foundation. You can’t really share anything until your cup is full, or at least until there is something in your cup.</w:t>
      </w:r>
      <w:r>
        <w:rPr>
          <w:rFonts w:cs="Gentium Book Basic" w:ascii="Gentium Basic" w:hAnsi="Gentium Basic"/>
        </w:rPr>
        <w:t xml:space="preserve"> </w:t>
      </w:r>
      <w:r>
        <w:rPr>
          <w:rFonts w:cs="Gentium Basic" w:ascii="Gentium Basic" w:hAnsi="Gentium Basic"/>
        </w:rPr>
        <w:t>So you should direct attention to the cultivation and bring into being thoughts of loving-kindness towards yourself.</w:t>
      </w:r>
      <w:r>
        <w:rPr>
          <w:rFonts w:cs="Gentium Book Basic" w:ascii="Gentium Basic" w:hAnsi="Gentium Basic"/>
        </w:rPr>
        <w:t xml:space="preserve"> </w:t>
      </w:r>
      <w:r>
        <w:rPr>
          <w:rFonts w:cs="Gentium Basic" w:ascii="Gentium Basic" w:hAnsi="Gentium Basic"/>
        </w:rPr>
        <w:t>We can complicate this with feelings of uncertainty, doubt, or guilt</w:t>
      </w:r>
      <w:r>
        <w:rPr>
          <w:rFonts w:cs="Gentium Book Basic" w:ascii="Gentium Basic" w:hAnsi="Gentium Basic"/>
        </w:rPr>
        <w:t>:</w:t>
      </w:r>
      <w:r>
        <w:rPr>
          <w:rFonts w:cs="Gentium Basic" w:ascii="Gentium Basic" w:hAnsi="Gentium Basic"/>
        </w:rPr>
        <w:t xml:space="preserve"> “Maybe I shouldn’t be doing it towards myself, because I’m not worthy.”</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One of the monks in Australia, Ajahn Brahmavamso, teaches people that if you can’t start with yourself, start with anything that evokes a feeling of loving-kindness—a little puppy, a kitten, anything like that—because in reality</w:t>
      </w:r>
      <w:r>
        <w:rPr>
          <w:rFonts w:cs="Gentium Book Basic" w:ascii="Gentium Basic" w:hAnsi="Gentium Basic"/>
        </w:rPr>
        <w:t>,</w:t>
      </w:r>
      <w:r>
        <w:rPr>
          <w:rFonts w:cs="Gentium Basic" w:ascii="Gentium Basic" w:hAnsi="Gentium Basic"/>
        </w:rPr>
        <w:t xml:space="preserve"> the cultivation of loving-kindness is not the repeating of the words and phrases. It’s about the actual experience of loving-kindness, warmth, acceptance, openness</w:t>
      </w:r>
      <w:r>
        <w:rPr>
          <w:rFonts w:cs="Gentium Book Basic" w:ascii="Gentium Basic" w:hAnsi="Gentium Basic"/>
        </w:rPr>
        <w:t>—</w:t>
      </w:r>
      <w:r>
        <w:rPr>
          <w:rFonts w:cs="Gentium Basic" w:ascii="Gentium Basic" w:hAnsi="Gentium Basic"/>
        </w:rPr>
        <w:t xml:space="preserve">the feeling tone of the heart, including concern for the happiness of </w:t>
      </w:r>
      <w:r>
        <w:rPr>
          <w:rFonts w:cs="Gentium Book Basic" w:ascii="Gentium Basic" w:hAnsi="Gentium Basic"/>
        </w:rPr>
        <w:t>yourself</w:t>
      </w:r>
      <w:r>
        <w:rPr>
          <w:rFonts w:cs="Gentium Basic" w:ascii="Gentium Basic" w:hAnsi="Gentium Basic"/>
        </w:rPr>
        <w:t xml:space="preserve"> and others.</w:t>
      </w:r>
      <w:r>
        <w:rPr>
          <w:rFonts w:cs="Gentium Book Basic" w:ascii="Gentium Basic" w:hAnsi="Gentium Basic"/>
        </w:rPr>
        <w:t xml:space="preserve"> </w:t>
      </w:r>
      <w:r>
        <w:rPr>
          <w:rFonts w:cs="Gentium Basic" w:ascii="Gentium Basic" w:hAnsi="Gentium Basic"/>
        </w:rPr>
        <w:t>It’s about generating that feeling.</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In terms of meditation, it’s directing attention to the feeling or emotion of kindness and well-wishing and then finding ways to support and shore that up, to allow it to become stable</w:t>
      </w:r>
      <w:r>
        <w:rPr>
          <w:rFonts w:cs="Gentium Book Basic" w:ascii="Gentium Basic" w:hAnsi="Gentium Basic"/>
        </w:rPr>
        <w:t xml:space="preserve">, </w:t>
      </w:r>
      <w:r>
        <w:rPr>
          <w:rFonts w:cs="Gentium Basic" w:ascii="Gentium Basic" w:hAnsi="Gentium Basic"/>
        </w:rPr>
        <w:t xml:space="preserve">suffuse </w:t>
      </w:r>
      <w:r>
        <w:rPr>
          <w:rFonts w:cs="Gentium Book Basic" w:ascii="Gentium Basic" w:hAnsi="Gentium Basic"/>
        </w:rPr>
        <w:t>your</w:t>
      </w:r>
      <w:r>
        <w:rPr>
          <w:rFonts w:cs="Gentium Basic" w:ascii="Gentium Basic" w:hAnsi="Gentium Basic"/>
        </w:rPr>
        <w:t xml:space="preserve"> own being with it</w:t>
      </w:r>
      <w:r>
        <w:rPr>
          <w:rFonts w:cs="Gentium Book Basic" w:ascii="Gentium Basic" w:hAnsi="Gentium Basic"/>
        </w:rPr>
        <w:t>,</w:t>
      </w:r>
      <w:r>
        <w:rPr>
          <w:rFonts w:cs="Gentium Basic" w:ascii="Gentium Basic" w:hAnsi="Gentium Basic"/>
        </w:rPr>
        <w:t xml:space="preserve"> and spread it out.</w:t>
      </w:r>
      <w:r>
        <w:rPr>
          <w:rFonts w:cs="Gentium Book Basic" w:ascii="Gentium Basic" w:hAnsi="Gentium Basic"/>
        </w:rPr>
        <w:t xml:space="preserve"> </w:t>
      </w:r>
      <w:r>
        <w:rPr>
          <w:rFonts w:cs="Gentium Basic" w:ascii="Gentium Basic" w:hAnsi="Gentium Basic"/>
        </w:rPr>
        <w:t>That requires mindfulness and attention, which is one of the reasons why I’m only introducing loving-kindness on the afternoon of the second day of teaching.</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 xml:space="preserve">It’s important to see that loving-kindness has a context of the Refuges, </w:t>
      </w:r>
      <w:r>
        <w:rPr>
          <w:rFonts w:cs="Gentium Book Basic" w:ascii="Gentium Basic" w:hAnsi="Gentium Basic"/>
        </w:rPr>
        <w:t>p</w:t>
      </w:r>
      <w:r>
        <w:rPr>
          <w:rFonts w:cs="Gentium Basic" w:ascii="Gentium Basic" w:hAnsi="Gentium Basic"/>
        </w:rPr>
        <w:t>recepts, mindfulness, and attention to the body, a</w:t>
      </w:r>
      <w:r>
        <w:rPr>
          <w:rFonts w:cs="Gentium Book Basic" w:ascii="Gentium Basic" w:hAnsi="Gentium Basic"/>
        </w:rPr>
        <w:t>s well as</w:t>
      </w:r>
      <w:r>
        <w:rPr>
          <w:rFonts w:cs="Gentium Basic" w:ascii="Gentium Basic" w:hAnsi="Gentium Basic"/>
        </w:rPr>
        <w:t xml:space="preserve"> faith, confidence, </w:t>
      </w:r>
      <w:r>
        <w:rPr>
          <w:rFonts w:cs="Gentium Book Basic" w:ascii="Gentium Basic" w:hAnsi="Gentium Basic"/>
        </w:rPr>
        <w:t xml:space="preserve">and </w:t>
      </w:r>
      <w:r>
        <w:rPr>
          <w:rFonts w:cs="Gentium Basic" w:ascii="Gentium Basic" w:hAnsi="Gentium Basic"/>
        </w:rPr>
        <w:t xml:space="preserve">effort. It is necessary to cultivate and develop all the spiritual faculties. A particular skillful and wholesome quality then arises, which </w:t>
      </w:r>
      <w:r>
        <w:rPr>
          <w:rFonts w:cs="Gentium Book Basic" w:ascii="Gentium Basic" w:hAnsi="Gentium Basic"/>
        </w:rPr>
        <w:t>you</w:t>
      </w:r>
      <w:r>
        <w:rPr>
          <w:rFonts w:cs="Gentium Basic" w:ascii="Gentium Basic" w:hAnsi="Gentium Basic"/>
        </w:rPr>
        <w:t xml:space="preserve"> can then draw </w:t>
      </w:r>
      <w:r>
        <w:rPr>
          <w:rFonts w:cs="Gentium Book Basic" w:ascii="Gentium Basic" w:hAnsi="Gentium Basic"/>
        </w:rPr>
        <w:t>your</w:t>
      </w:r>
      <w:r>
        <w:rPr>
          <w:rFonts w:cs="Gentium Basic" w:ascii="Gentium Basic" w:hAnsi="Gentium Basic"/>
        </w:rPr>
        <w:t xml:space="preserve"> attention to, while shining it forth.</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When loving-kindness has a stable base</w:t>
      </w:r>
      <w:r>
        <w:rPr>
          <w:rFonts w:cs="Gentium Book Basic" w:ascii="Gentium Basic" w:hAnsi="Gentium Basic"/>
        </w:rPr>
        <w:t>,</w:t>
      </w:r>
      <w:r>
        <w:rPr>
          <w:rFonts w:cs="Gentium Basic" w:ascii="Gentium Basic" w:hAnsi="Gentium Basic"/>
        </w:rPr>
        <w:t xml:space="preserve"> you can allow it to shine more brightly.</w:t>
      </w:r>
      <w:r>
        <w:rPr>
          <w:rFonts w:cs="Gentium Book Basic" w:ascii="Gentium Basic" w:hAnsi="Gentium Basic"/>
        </w:rPr>
        <w:t xml:space="preserve"> </w:t>
      </w:r>
      <w:r>
        <w:rPr>
          <w:rFonts w:cs="Gentium Basic" w:ascii="Gentium Basic" w:hAnsi="Gentium Basic"/>
        </w:rPr>
        <w:t>Then if, for some reason, the feeling fades</w:t>
      </w:r>
      <w:r>
        <w:rPr>
          <w:rFonts w:cs="Gentium Book Basic" w:ascii="Gentium Basic" w:hAnsi="Gentium Basic"/>
        </w:rPr>
        <w:t>,</w:t>
      </w:r>
      <w:r>
        <w:rPr>
          <w:rFonts w:cs="Gentium Basic" w:ascii="Gentium Basic" w:hAnsi="Gentium Basic"/>
        </w:rPr>
        <w:t xml:space="preserve"> you won’t say to yourself, “Oh, I’ve completely blown it.</w:t>
      </w:r>
      <w:r>
        <w:rPr>
          <w:rFonts w:cs="Gentium Book Basic" w:ascii="Gentium Basic" w:hAnsi="Gentium Basic"/>
        </w:rPr>
        <w:t xml:space="preserve"> </w:t>
      </w:r>
      <w:r>
        <w:rPr>
          <w:rFonts w:cs="Gentium Basic" w:ascii="Gentium Basic" w:hAnsi="Gentium Basic"/>
        </w:rPr>
        <w:t>I came on a mett</w:t>
      </w:r>
      <w:r>
        <w:rPr>
          <w:rFonts w:cs="Gentium Book Basic" w:ascii="Gentium Basic" w:hAnsi="Gentium Basic"/>
        </w:rPr>
        <w:t>ā</w:t>
      </w:r>
      <w:r>
        <w:rPr>
          <w:rFonts w:cs="Gentium Basic" w:ascii="Gentium Basic" w:hAnsi="Gentium Basic"/>
        </w:rPr>
        <w:t xml:space="preserve"> retreat and I can’t keep the mett</w:t>
      </w:r>
      <w:r>
        <w:rPr>
          <w:rFonts w:cs="Gentium Book Basic" w:ascii="Gentium Basic" w:hAnsi="Gentium Basic"/>
        </w:rPr>
        <w:t>ā</w:t>
      </w:r>
      <w:r>
        <w:rPr>
          <w:rFonts w:cs="Gentium Basic" w:ascii="Gentium Basic" w:hAnsi="Gentium Basic"/>
        </w:rPr>
        <w:t xml:space="preserve"> going at all.”</w:t>
      </w:r>
      <w:r>
        <w:rPr>
          <w:rFonts w:cs="Gentium Book Basic" w:ascii="Gentium Basic" w:hAnsi="Gentium Basic"/>
        </w:rPr>
        <w:t xml:space="preserve"> </w:t>
      </w:r>
      <w:r>
        <w:rPr>
          <w:rFonts w:cs="Gentium Book Basic" w:ascii="Gentium Basic" w:hAnsi="Gentium Basic"/>
        </w:rPr>
        <w:t>T</w:t>
      </w:r>
      <w:r>
        <w:rPr>
          <w:rFonts w:cs="Gentium Basic" w:ascii="Gentium Basic" w:hAnsi="Gentium Basic"/>
        </w:rPr>
        <w:t>hat’s not really the point.</w:t>
      </w:r>
      <w:r>
        <w:rPr>
          <w:rFonts w:cs="Gentium Book Basic" w:ascii="Gentium Basic" w:hAnsi="Gentium Basic"/>
        </w:rPr>
        <w:t xml:space="preserve"> </w:t>
      </w:r>
      <w:r>
        <w:rPr>
          <w:rFonts w:cs="Gentium Basic" w:ascii="Gentium Basic" w:hAnsi="Gentium Basic"/>
        </w:rPr>
        <w:t>The point is that there</w:t>
      </w:r>
      <w:r>
        <w:rPr>
          <w:rFonts w:cs="Gentium Book Basic" w:ascii="Gentium Basic" w:hAnsi="Gentium Basic"/>
        </w:rPr>
        <w:t xml:space="preserve"> i</w:t>
      </w:r>
      <w:r>
        <w:rPr>
          <w:rFonts w:cs="Gentium Basic" w:ascii="Gentium Basic" w:hAnsi="Gentium Basic"/>
        </w:rPr>
        <w:t xml:space="preserve">s a comprehensive spiritual path to be cultivated. Loving-kindness is an opportunity or an option that </w:t>
      </w:r>
      <w:r>
        <w:rPr>
          <w:rFonts w:cs="Gentium Book Basic" w:ascii="Gentium Basic" w:hAnsi="Gentium Basic"/>
        </w:rPr>
        <w:t>we</w:t>
      </w:r>
      <w:r>
        <w:rPr>
          <w:rFonts w:cs="Gentium Basic" w:ascii="Gentium Basic" w:hAnsi="Gentium Basic"/>
        </w:rPr>
        <w:t xml:space="preserve"> can direct attention to and see where it goes.</w:t>
      </w:r>
      <w:r>
        <w:rPr>
          <w:rFonts w:cs="Gentium Book Basic" w:ascii="Gentium Basic" w:hAnsi="Gentium Basic"/>
        </w:rPr>
        <w:t xml:space="preserve"> </w:t>
      </w:r>
      <w:r>
        <w:rPr>
          <w:rFonts w:cs="Gentium Basic" w:ascii="Gentium Basic" w:hAnsi="Gentium Basic"/>
        </w:rPr>
        <w:t>We bring attention to the different faculties of our spiritual cultivation in meditation and, having built that base, we can then recognize that there is an opportunity to hone in on a particular mature emotion and allow it to come forward.</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This is very powerful, useful, and healing</w:t>
      </w:r>
      <w:r>
        <w:rPr>
          <w:rFonts w:cs="Gentium Book Basic" w:ascii="Gentium Basic" w:hAnsi="Gentium Basic"/>
        </w:rPr>
        <w:t>, b</w:t>
      </w:r>
      <w:r>
        <w:rPr>
          <w:rFonts w:cs="Gentium Basic" w:ascii="Gentium Basic" w:hAnsi="Gentium Basic"/>
        </w:rPr>
        <w:t>ut it’s also only one of many aspects of the meditation.</w:t>
      </w:r>
      <w:r>
        <w:rPr>
          <w:rFonts w:cs="Gentium Book Basic" w:ascii="Gentium Basic" w:hAnsi="Gentium Basic"/>
        </w:rPr>
        <w:t xml:space="preserve"> </w:t>
      </w:r>
      <w:r>
        <w:rPr>
          <w:rFonts w:cs="Gentium Basic" w:ascii="Gentium Basic" w:hAnsi="Gentium Basic"/>
        </w:rPr>
        <w:t>It’s not a matter of succeeding or failing</w:t>
      </w:r>
      <w:r>
        <w:rPr>
          <w:rFonts w:cs="Gentium Book Basic" w:ascii="Gentium Basic" w:hAnsi="Gentium Basic"/>
        </w:rPr>
        <w:t>:</w:t>
      </w:r>
      <w:r>
        <w:rPr>
          <w:rFonts w:cs="Gentium Basic" w:ascii="Gentium Basic" w:hAnsi="Gentium Basic"/>
        </w:rPr>
        <w:t xml:space="preserve"> it’s seeing the opportunity that </w:t>
      </w:r>
      <w:r>
        <w:rPr>
          <w:rFonts w:cs="Gentium Book Basic" w:ascii="Gentium Basic" w:hAnsi="Gentium Basic"/>
        </w:rPr>
        <w:t>we have</w:t>
      </w:r>
      <w:r>
        <w:rPr>
          <w:rFonts w:cs="Gentium Basic" w:ascii="Gentium Basic" w:hAnsi="Gentium Basic"/>
        </w:rPr>
        <w:t xml:space="preserve"> of cultivating the path and then seeing what comes up when </w:t>
      </w:r>
      <w:r>
        <w:rPr>
          <w:rFonts w:cs="Gentium Book Basic" w:ascii="Gentium Basic" w:hAnsi="Gentium Basic"/>
        </w:rPr>
        <w:t>we</w:t>
      </w:r>
      <w:r>
        <w:rPr>
          <w:rFonts w:cs="Gentium Basic" w:ascii="Gentium Basic" w:hAnsi="Gentium Basic"/>
        </w:rPr>
        <w:t xml:space="preserve"> direct attention to loving-kindness.</w:t>
      </w:r>
      <w:r>
        <w:rPr>
          <w:rFonts w:cs="Gentium Book Basic" w:ascii="Gentium Basic" w:hAnsi="Gentium Basic"/>
        </w:rPr>
        <w:t xml:space="preserve"> </w:t>
      </w:r>
      <w:r>
        <w:rPr>
          <w:rFonts w:cs="Gentium Book Basic" w:ascii="Gentium Basic" w:hAnsi="Gentium Basic"/>
        </w:rPr>
        <w:t>We</w:t>
      </w:r>
      <w:r>
        <w:rPr>
          <w:rFonts w:cs="Gentium Basic" w:ascii="Gentium Basic" w:hAnsi="Gentium Basic"/>
        </w:rPr>
        <w:t xml:space="preserve"> can set </w:t>
      </w:r>
      <w:r>
        <w:rPr>
          <w:rFonts w:cs="Gentium Book Basic" w:ascii="Gentium Basic" w:hAnsi="Gentium Basic"/>
        </w:rPr>
        <w:t>our</w:t>
      </w:r>
      <w:r>
        <w:rPr>
          <w:rFonts w:cs="Gentium Basic" w:ascii="Gentium Basic" w:hAnsi="Gentium Basic"/>
        </w:rPr>
        <w:t xml:space="preserve"> intention to the cultivation of loving-kindness and then start to be flooded by memories of something very painful. Perhaps there can </w:t>
      </w:r>
      <w:r>
        <w:rPr>
          <w:rFonts w:cs="Gentium Book Basic" w:ascii="Gentium Basic" w:hAnsi="Gentium Basic"/>
        </w:rPr>
        <w:t xml:space="preserve">be </w:t>
      </w:r>
      <w:r>
        <w:rPr>
          <w:rFonts w:cs="Gentium Basic" w:ascii="Gentium Basic" w:hAnsi="Gentium Basic"/>
        </w:rPr>
        <w:t xml:space="preserve">a lot of fear or aversion mixed in, but </w:t>
      </w:r>
      <w:r>
        <w:rPr>
          <w:rFonts w:cs="Gentium Book Basic" w:ascii="Gentium Basic" w:hAnsi="Gentium Basic"/>
        </w:rPr>
        <w:t>we</w:t>
      </w:r>
      <w:r>
        <w:rPr>
          <w:rFonts w:cs="Gentium Basic" w:ascii="Gentium Basic" w:hAnsi="Gentium Basic"/>
        </w:rPr>
        <w:t xml:space="preserve"> can then direct attention to non-aversion:</w:t>
      </w:r>
      <w:r>
        <w:rPr>
          <w:rFonts w:cs="Gentium Book Basic" w:ascii="Gentium Basic" w:hAnsi="Gentium Basic"/>
        </w:rPr>
        <w:t xml:space="preserve"> </w:t>
      </w:r>
      <w:r>
        <w:rPr>
          <w:rFonts w:cs="Gentium Basic" w:ascii="Gentium Basic" w:hAnsi="Gentium Basic"/>
        </w:rPr>
        <w:t>“</w:t>
      </w:r>
      <w:r>
        <w:rPr>
          <w:rFonts w:cs="Gentium Book Basic" w:ascii="Gentium Basic" w:hAnsi="Gentium Basic"/>
        </w:rPr>
        <w:t>C</w:t>
      </w:r>
      <w:r>
        <w:rPr>
          <w:rFonts w:cs="Gentium Basic" w:ascii="Gentium Basic" w:hAnsi="Gentium Basic"/>
        </w:rPr>
        <w:t>an I not get hooked into aversion and ill will?”</w:t>
      </w:r>
      <w:r>
        <w:rPr>
          <w:rFonts w:cs="Gentium Book Basic" w:ascii="Gentium Basic" w:hAnsi="Gentium Basic"/>
        </w:rPr>
        <w:t xml:space="preserve"> </w:t>
      </w:r>
      <w:r>
        <w:rPr>
          <w:rFonts w:cs="Gentium Basic" w:ascii="Gentium Basic" w:hAnsi="Gentium Basic"/>
        </w:rPr>
        <w:t>Any practice that opens doors into the heart might result in not being sure what you f</w:t>
      </w:r>
      <w:r>
        <w:rPr>
          <w:rFonts w:cs="Gentium Book Basic" w:ascii="Gentium Basic" w:hAnsi="Gentium Basic"/>
        </w:rPr>
        <w:t>i</w:t>
      </w:r>
      <w:r>
        <w:rPr>
          <w:rFonts w:cs="Gentium Basic" w:ascii="Gentium Basic" w:hAnsi="Gentium Basic"/>
        </w:rPr>
        <w:t>nd there</w:t>
      </w:r>
      <w:r>
        <w:rPr>
          <w:rFonts w:cs="Gentium Book Basic" w:ascii="Gentium Basic" w:hAnsi="Gentium Basic"/>
        </w:rPr>
        <w:t>, b</w:t>
      </w:r>
      <w:r>
        <w:rPr>
          <w:rFonts w:cs="Gentium Basic" w:ascii="Gentium Basic" w:hAnsi="Gentium Basic"/>
        </w:rPr>
        <w:t>ut they’re your own doors. It’s learning what is behind these doors that is important.</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 xml:space="preserve">Again, this is one of the reasons why it’s so important to have the foundation of </w:t>
      </w:r>
      <w:r>
        <w:rPr>
          <w:rFonts w:cs="Gentium Book Basic" w:ascii="Gentium Basic" w:hAnsi="Gentium Basic"/>
        </w:rPr>
        <w:t>p</w:t>
      </w:r>
      <w:r>
        <w:rPr>
          <w:rFonts w:cs="Gentium Basic" w:ascii="Gentium Basic" w:hAnsi="Gentium Basic"/>
        </w:rPr>
        <w:t>recepts, generosity, restraint, reflection,</w:t>
      </w:r>
      <w:r>
        <w:rPr>
          <w:rFonts w:cs="Gentium Book Basic" w:ascii="Gentium Basic" w:hAnsi="Gentium Basic"/>
        </w:rPr>
        <w:t xml:space="preserve"> and</w:t>
      </w:r>
      <w:r>
        <w:rPr>
          <w:rFonts w:cs="Gentium Basic" w:ascii="Gentium Basic" w:hAnsi="Gentium Basic"/>
        </w:rPr>
        <w:t xml:space="preserve"> investigation. This gives you the solidity and stability to be able to not be shaken by what appears out of the doorways of the mind.</w:t>
      </w:r>
      <w:r>
        <w:rPr>
          <w:rFonts w:cs="Gentium Book Basic" w:ascii="Gentium Basic" w:hAnsi="Gentium Basic"/>
        </w:rPr>
        <w:t xml:space="preserve"> </w:t>
      </w:r>
      <w:r>
        <w:rPr>
          <w:rFonts w:cs="Gentium Basic" w:ascii="Gentium Basic" w:hAnsi="Gentium Basic"/>
        </w:rPr>
        <w:t>One of the popular images from Ajahn Chah’s teaching is the pond in the forest and how many wonderful creatures come to drink at that pond. It’s quite a benign image, with nice, little bunny rabbits and furry creatures, but that’s not all that comes to the pond</w:t>
      </w:r>
      <w:r>
        <w:rPr>
          <w:rFonts w:cs="Gentium Book Basic" w:ascii="Gentium Basic" w:hAnsi="Gentium Basic"/>
        </w:rPr>
        <w:t>. A</w:t>
      </w:r>
      <w:r>
        <w:rPr>
          <w:rFonts w:cs="Gentium Basic" w:ascii="Gentium Basic" w:hAnsi="Gentium Basic"/>
        </w:rPr>
        <w:t>ggressive ones with big teeth might like to drink there</w:t>
      </w:r>
      <w:r>
        <w:rPr>
          <w:rFonts w:cs="Gentium Book Basic" w:ascii="Gentium Basic" w:hAnsi="Gentium Basic"/>
        </w:rPr>
        <w:t>,</w:t>
      </w:r>
      <w:r>
        <w:rPr>
          <w:rFonts w:cs="Gentium Basic" w:ascii="Gentium Basic" w:hAnsi="Gentium Basic"/>
        </w:rPr>
        <w:t xml:space="preserve"> too. This is nature as it is, and the mind is nature.</w:t>
      </w:r>
      <w:r>
        <w:rPr>
          <w:rFonts w:cs="Gentium Book Basic" w:ascii="Gentium Basic" w:hAnsi="Gentium Basic"/>
        </w:rPr>
        <w:t xml:space="preserve"> </w:t>
      </w:r>
      <w:r>
        <w:rPr>
          <w:rFonts w:cs="Gentium Basic" w:ascii="Gentium Basic" w:hAnsi="Gentium Basic"/>
        </w:rPr>
        <w:t>Recognizing that it’s all a part of nature, nothing is a problem.</w:t>
      </w:r>
      <w:r>
        <w:rPr>
          <w:rFonts w:cs="Gentium Book Basic" w:ascii="Gentium Basic" w:hAnsi="Gentium Basic"/>
        </w:rPr>
        <w:t xml:space="preserve"> </w:t>
      </w:r>
    </w:p>
    <w:p>
      <w:pPr>
        <w:pStyle w:val="Normal"/>
        <w:spacing w:lineRule="auto" w:line="360"/>
        <w:ind w:left="0" w:right="0" w:firstLine="720"/>
        <w:rPr>
          <w:rFonts w:cs="Gentium Basic" w:ascii="Gentium Basic" w:hAnsi="Gentium Basic"/>
        </w:rPr>
      </w:pPr>
      <w:r>
        <w:rPr>
          <w:rFonts w:cs="Gentium Basic" w:ascii="Gentium Basic" w:hAnsi="Gentium Basic"/>
        </w:rPr>
        <w:t>This is also a wholesome result of loving-kindness practice.</w:t>
      </w:r>
      <w:r>
        <w:rPr>
          <w:rFonts w:cs="Gentium Book Basic" w:ascii="Gentium Basic" w:hAnsi="Gentium Basic"/>
        </w:rPr>
        <w:t xml:space="preserve"> </w:t>
      </w:r>
      <w:r>
        <w:rPr>
          <w:rFonts w:cs="Gentium Basic" w:ascii="Gentium Basic" w:hAnsi="Gentium Basic"/>
        </w:rPr>
        <w:t xml:space="preserve">As </w:t>
      </w:r>
      <w:r>
        <w:rPr>
          <w:rFonts w:cs="Gentium Book Basic" w:ascii="Gentium Basic" w:hAnsi="Gentium Basic"/>
        </w:rPr>
        <w:t>we</w:t>
      </w:r>
      <w:r>
        <w:rPr>
          <w:rFonts w:cs="Gentium Basic" w:ascii="Gentium Basic" w:hAnsi="Gentium Basic"/>
        </w:rPr>
        <w:t xml:space="preserve"> cultivate loving-kindness more and become grounded in it, the perception that nothing is a problem becomes clearer and clearer</w:t>
      </w:r>
      <w:r>
        <w:rPr>
          <w:rFonts w:cs="Gentium Book Basic" w:ascii="Gentium Basic" w:hAnsi="Gentium Basic"/>
        </w:rPr>
        <w:t xml:space="preserve">, and we are </w:t>
      </w:r>
      <w:r>
        <w:rPr>
          <w:rFonts w:cs="Gentium Basic" w:ascii="Gentium Basic" w:hAnsi="Gentium Basic"/>
        </w:rPr>
        <w:t xml:space="preserve">always established in well-wishing. </w:t>
      </w:r>
    </w:p>
    <w:p>
      <w:pPr>
        <w:pStyle w:val="Normal"/>
        <w:spacing w:lineRule="auto" w:line="360"/>
        <w:ind w:left="0" w:right="0" w:firstLine="720"/>
        <w:rPr>
          <w:rFonts w:cs="Gentium Book Basic" w:ascii="Gentium Basic" w:hAnsi="Gentium Basic"/>
        </w:rPr>
      </w:pPr>
      <w:r>
        <w:rPr>
          <w:rFonts w:cs="Gentium Basic" w:ascii="Gentium Basic" w:hAnsi="Gentium Basic"/>
        </w:rPr>
        <w:t xml:space="preserve">It’s not that </w:t>
      </w:r>
      <w:r>
        <w:rPr>
          <w:rFonts w:cs="Gentium Book Basic" w:ascii="Gentium Basic" w:hAnsi="Gentium Basic"/>
        </w:rPr>
        <w:t>we</w:t>
      </w:r>
      <w:r>
        <w:rPr>
          <w:rFonts w:cs="Gentium Basic" w:ascii="Gentium Basic" w:hAnsi="Gentium Basic"/>
        </w:rPr>
        <w:t xml:space="preserve"> </w:t>
      </w:r>
      <w:r>
        <w:rPr>
          <w:rFonts w:cs="Gentium Basic" w:ascii="Gentium Basic" w:hAnsi="Gentium Basic"/>
          <w:i/>
        </w:rPr>
        <w:t>need</w:t>
      </w:r>
      <w:r>
        <w:rPr>
          <w:rFonts w:cs="Gentium Basic" w:ascii="Gentium Basic" w:hAnsi="Gentium Basic"/>
        </w:rPr>
        <w:t xml:space="preserve"> to wish for others’ happiness and well-being. This is just the way it is at a cellular level. This is the way the heart responds when it’s not being self-protective, when it’s not buying into its complications.</w:t>
      </w:r>
      <w:r>
        <w:rPr>
          <w:rFonts w:cs="Gentium Book Basic" w:ascii="Gentium Basic" w:hAnsi="Gentium Basic"/>
        </w:rPr>
        <w:t xml:space="preserve"> </w:t>
      </w:r>
      <w:r>
        <w:rPr>
          <w:rFonts w:cs="Gentium Basic" w:ascii="Gentium Basic" w:hAnsi="Gentium Basic"/>
        </w:rPr>
        <w:t>We gain confidence in this.</w:t>
      </w:r>
      <w:r>
        <w:rPr>
          <w:rFonts w:cs="Gentium Book Basic" w:ascii="Gentium Basic" w:hAnsi="Gentium Basic"/>
        </w:rPr>
        <w:t xml:space="preserve"> </w:t>
      </w:r>
      <w:r>
        <w:rPr>
          <w:rFonts w:cs="Gentium Basic" w:ascii="Gentium Basic" w:hAnsi="Gentium Basic"/>
        </w:rPr>
        <w:t>Doing loving-kindness as a practice makes this very conscious.</w:t>
      </w:r>
      <w:r>
        <w:rPr>
          <w:rFonts w:cs="Gentium Book Basic" w:ascii="Gentium Basic" w:hAnsi="Gentium Basic"/>
        </w:rPr>
        <w:t xml:space="preserve"> </w:t>
      </w:r>
      <w:r>
        <w:rPr>
          <w:rFonts w:cs="Gentium Basic" w:ascii="Gentium Basic" w:hAnsi="Gentium Basic"/>
        </w:rPr>
        <w:t>As it is cultivated, it becomes second nature.</w:t>
      </w:r>
      <w:r>
        <w:rPr>
          <w:rFonts w:cs="Gentium Book Basic" w:ascii="Gentium Basic" w:hAnsi="Gentium Basic"/>
        </w:rPr>
        <w:t xml:space="preserve"> </w:t>
      </w:r>
    </w:p>
    <w:p>
      <w:pPr>
        <w:pStyle w:val="Normal"/>
        <w:spacing w:lineRule="auto" w:line="360"/>
        <w:ind w:left="0" w:right="0" w:firstLine="720"/>
        <w:rPr>
          <w:rFonts w:cs="Gentium Basic" w:ascii="Gentium Basic" w:hAnsi="Gentium Basic"/>
        </w:rPr>
      </w:pPr>
      <w:r>
        <w:rPr>
          <w:rFonts w:cs="Gentium Basic" w:ascii="Gentium Basic" w:hAnsi="Gentium Basic"/>
        </w:rPr>
        <w:t>I think of Ajahn Chah as a stellar example of somebody with loving-kindness.</w:t>
      </w:r>
      <w:r>
        <w:rPr>
          <w:rFonts w:cs="Gentium Book Basic" w:ascii="Gentium Basic" w:hAnsi="Gentium Basic"/>
        </w:rPr>
        <w:t xml:space="preserve"> </w:t>
      </w:r>
      <w:r>
        <w:rPr>
          <w:rFonts w:cs="Gentium Basic" w:ascii="Gentium Basic" w:hAnsi="Gentium Basic"/>
        </w:rPr>
        <w:t>People wanted to draw close to him because of that kindness.</w:t>
      </w:r>
      <w:r>
        <w:rPr>
          <w:rFonts w:cs="Gentium Book Basic" w:ascii="Gentium Basic" w:hAnsi="Gentium Basic"/>
        </w:rPr>
        <w:t xml:space="preserve"> </w:t>
      </w:r>
      <w:r>
        <w:rPr>
          <w:rFonts w:cs="Gentium Basic" w:ascii="Gentium Basic" w:hAnsi="Gentium Basic"/>
        </w:rPr>
        <w:t>I remember once we were walking around Ajahn Chah’s monastery</w:t>
      </w:r>
      <w:r>
        <w:rPr>
          <w:rFonts w:cs="Gentium Book Basic" w:ascii="Gentium Basic" w:hAnsi="Gentium Basic"/>
        </w:rPr>
        <w:t>,</w:t>
      </w:r>
      <w:r>
        <w:rPr>
          <w:rFonts w:cs="Gentium Basic" w:ascii="Gentium Basic" w:hAnsi="Gentium Basic"/>
        </w:rPr>
        <w:t xml:space="preserve"> Wat Pah Pong</w:t>
      </w:r>
      <w:r>
        <w:rPr>
          <w:rFonts w:cs="Gentium Book Basic" w:ascii="Gentium Basic" w:hAnsi="Gentium Basic"/>
        </w:rPr>
        <w:t>,</w:t>
      </w:r>
      <w:r>
        <w:rPr>
          <w:rFonts w:cs="Gentium Basic" w:ascii="Gentium Basic" w:hAnsi="Gentium Basic"/>
        </w:rPr>
        <w:t xml:space="preserve"> with Ajahn Liem, after Ajahn Chah had passed away or maybe around the end of his life. Ajahn Liem, an excellent monk and teacher, said, “Ajahn Chah had such loving-kindness.</w:t>
      </w:r>
      <w:r>
        <w:rPr>
          <w:rFonts w:cs="Gentium Book Basic" w:ascii="Gentium Basic" w:hAnsi="Gentium Basic"/>
        </w:rPr>
        <w:t xml:space="preserve"> </w:t>
      </w:r>
      <w:r>
        <w:rPr>
          <w:rFonts w:cs="Gentium Basic" w:ascii="Gentium Basic" w:hAnsi="Gentium Basic"/>
        </w:rPr>
        <w:t>That’s why so many people wanted to be with him, come close to him.</w:t>
      </w:r>
      <w:r>
        <w:rPr>
          <w:rFonts w:cs="Gentium Book Basic" w:ascii="Gentium Basic" w:hAnsi="Gentium Basic"/>
        </w:rPr>
        <w:t xml:space="preserve"> </w:t>
      </w:r>
      <w:r>
        <w:rPr>
          <w:rFonts w:cs="Gentium Basic" w:ascii="Gentium Basic" w:hAnsi="Gentium Basic"/>
        </w:rPr>
        <w:t>That’s why I’ve opted for equanimity.”</w:t>
      </w:r>
      <w:r>
        <w:rPr>
          <w:rFonts w:cs="Gentium Book Basic" w:ascii="Gentium Basic" w:hAnsi="Gentium Basic"/>
        </w:rPr>
        <w:t xml:space="preserve"> </w:t>
      </w:r>
      <w:r>
        <w:rPr>
          <w:rFonts w:cs="Gentium Basic" w:ascii="Gentium Basic" w:hAnsi="Gentium Basic"/>
        </w:rPr>
        <w:t>This loving-kindness creates a lot of work!</w:t>
      </w:r>
      <w:r>
        <w:rPr>
          <w:rFonts w:cs="Gentium Book Basic" w:ascii="Gentium Basic" w:hAnsi="Gentium Basic"/>
        </w:rPr>
        <w:t xml:space="preserve"> </w:t>
      </w:r>
      <w:r>
        <w:rPr>
          <w:rFonts w:cs="Gentium Basic" w:ascii="Gentium Basic" w:hAnsi="Gentium Basic"/>
        </w:rPr>
        <w:t xml:space="preserve">People who have met Ajahn Liem know he has that air of equanimity. He’s in the midst of everything and his attitude is, “Oh, it’s just the world.” </w:t>
      </w:r>
    </w:p>
    <w:p>
      <w:pPr>
        <w:pStyle w:val="Normal"/>
        <w:spacing w:lineRule="auto" w:line="360"/>
        <w:ind w:left="0" w:right="0" w:firstLine="720"/>
        <w:rPr>
          <w:rFonts w:cs="Gentium Book Basic" w:ascii="Gentium Basic" w:hAnsi="Gentium Basic"/>
        </w:rPr>
      </w:pPr>
      <w:r>
        <w:rPr>
          <w:rFonts w:cs="Gentium Basic" w:ascii="Gentium Basic" w:hAnsi="Gentium Basic"/>
        </w:rPr>
        <w:t>In consciously cultivating loving-kindness, we use phrases. One of the ways of doing the meditation is to use a phrase and then let it resonate for a bit—such as the phrase of sharing loving-kindness, “May I be well, happy, and peaceful.”</w:t>
      </w:r>
      <w:r>
        <w:rPr>
          <w:rFonts w:cs="Gentium Book Basic" w:ascii="Gentium Basic" w:hAnsi="Gentium Basic"/>
        </w:rPr>
        <w:t xml:space="preserve"> </w:t>
      </w:r>
      <w:r>
        <w:rPr>
          <w:rFonts w:cs="Gentium Basic" w:ascii="Gentium Basic" w:hAnsi="Gentium Basic"/>
        </w:rPr>
        <w:t>Set an intention of well-wishing and then allow it to resonate for a bit and settle in the body.</w:t>
      </w:r>
      <w:r>
        <w:rPr>
          <w:rFonts w:cs="Gentium Book Basic" w:ascii="Gentium Basic" w:hAnsi="Gentium Basic"/>
        </w:rPr>
        <w:t xml:space="preserve"> </w:t>
      </w:r>
      <w:r>
        <w:rPr>
          <w:rFonts w:cs="Gentium Basic" w:ascii="Gentium Basic" w:hAnsi="Gentium Basic"/>
        </w:rPr>
        <w:t>Loving-kindness is not separated from what you are feeling in the body.</w:t>
      </w:r>
      <w:r>
        <w:rPr>
          <w:rFonts w:cs="Gentium Book Basic" w:ascii="Gentium Basic" w:hAnsi="Gentium Basic"/>
        </w:rPr>
        <w:t xml:space="preserve"> </w:t>
      </w:r>
      <w:r>
        <w:rPr>
          <w:rFonts w:cs="Gentium Basic" w:ascii="Gentium Basic" w:hAnsi="Gentium Basic"/>
        </w:rPr>
        <w:t>Relax and settle.</w:t>
      </w:r>
      <w:r>
        <w:rPr>
          <w:rFonts w:cs="Gentium Book Basic" w:ascii="Gentium Basic" w:hAnsi="Gentium Basic"/>
        </w:rPr>
        <w:t xml:space="preserve"> </w:t>
      </w:r>
      <w:r>
        <w:rPr>
          <w:rFonts w:cs="Gentium Basic" w:ascii="Gentium Basic" w:hAnsi="Gentium Basic"/>
        </w:rPr>
        <w:t>You</w:t>
      </w:r>
      <w:r>
        <w:rPr>
          <w:rFonts w:cs="Gentium Book Basic" w:ascii="Gentium Basic" w:hAnsi="Gentium Basic"/>
        </w:rPr>
        <w:t xml:space="preserve"> </w:t>
      </w:r>
      <w:r>
        <w:rPr>
          <w:rFonts w:cs="Gentium Book Basic" w:ascii="Gentium Basic" w:hAnsi="Gentium Basic"/>
        </w:rPr>
        <w:t>a</w:t>
      </w:r>
      <w:r>
        <w:rPr>
          <w:rFonts w:cs="Gentium Basic" w:ascii="Gentium Basic" w:hAnsi="Gentium Basic"/>
        </w:rPr>
        <w:t xml:space="preserve">re using the phrases as a meditation tool, a </w:t>
      </w:r>
      <w:r>
        <w:rPr>
          <w:rFonts w:cs="Gentium Basic" w:ascii="Gentium Basic" w:hAnsi="Gentium Basic"/>
          <w:i/>
        </w:rPr>
        <w:t>parikamma</w:t>
      </w:r>
      <w:r>
        <w:rPr>
          <w:rFonts w:cs="Gentium Basic" w:ascii="Gentium Basic" w:hAnsi="Gentium Basic"/>
        </w:rPr>
        <w:t>, a repetition that helps the mind to focus.</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 xml:space="preserve">The articulation of loving-kindness in thought or verbalizing it helps </w:t>
      </w:r>
      <w:r>
        <w:rPr>
          <w:rFonts w:cs="Gentium Book Basic" w:ascii="Gentium Basic" w:hAnsi="Gentium Basic"/>
        </w:rPr>
        <w:t>you</w:t>
      </w:r>
      <w:r>
        <w:rPr>
          <w:rFonts w:cs="Gentium Basic" w:ascii="Gentium Basic" w:hAnsi="Gentium Basic"/>
        </w:rPr>
        <w:t xml:space="preserve"> to see: this is the present moment. If this is the thought, then</w:t>
      </w:r>
      <w:r>
        <w:rPr>
          <w:rFonts w:cs="Gentium Book Basic" w:ascii="Gentium Basic" w:hAnsi="Gentium Basic"/>
        </w:rPr>
        <w:t xml:space="preserve"> </w:t>
      </w:r>
      <w:r>
        <w:rPr>
          <w:rFonts w:cs="Gentium Basic" w:ascii="Gentium Basic" w:hAnsi="Gentium Basic"/>
        </w:rPr>
        <w:t>what’s the feeling?</w:t>
      </w:r>
      <w:r>
        <w:rPr>
          <w:rFonts w:cs="Gentium Book Basic" w:ascii="Gentium Basic" w:hAnsi="Gentium Basic"/>
        </w:rPr>
        <w:t xml:space="preserve"> </w:t>
      </w:r>
      <w:r>
        <w:rPr>
          <w:rFonts w:cs="Gentium Basic" w:ascii="Gentium Basic" w:hAnsi="Gentium Basic"/>
        </w:rPr>
        <w:t>You can then draw attention into the heart. What’s the feeling? Relax, paying attention to the body and using the breathing to soften.</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I’ll do this as a guided meditation. Then it will be something you can use on your own as a practice, at your own speed.</w:t>
      </w:r>
      <w:r>
        <w:rPr>
          <w:rFonts w:cs="Gentium Book Basic" w:ascii="Gentium Basic" w:hAnsi="Gentium Basic"/>
        </w:rPr>
        <w:t xml:space="preserve"> </w:t>
      </w:r>
      <w:r>
        <w:rPr>
          <w:rFonts w:cs="Gentium Basic" w:ascii="Gentium Basic" w:hAnsi="Gentium Basic"/>
        </w:rPr>
        <w:t>I will do it at the speed that I feel comfortable with when teaching a group, which doesn’t necessarily mean that is how I do it when I’m on my own. To do the meditation, tune in to the body, paying attention to and relaxing your posture, allowing the breathing to settle deeply—tapping in to the rhythm of the breathing and planting a seed within that sphere of relaxation.</w:t>
      </w:r>
      <w:r>
        <w:rPr>
          <w:rFonts w:cs="Gentium Book Basic" w:ascii="Gentium Basic" w:hAnsi="Gentium Basic"/>
        </w:rPr>
        <w:t xml:space="preserve"> </w:t>
      </w:r>
      <w:r>
        <w:rPr>
          <w:rFonts w:cs="Gentium Basic" w:ascii="Gentium Basic" w:hAnsi="Gentium Basic"/>
        </w:rPr>
        <w:t>Then pay attention to the feeling.</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 xml:space="preserve">I can’t emphasize enough that </w:t>
      </w:r>
      <w:r>
        <w:rPr>
          <w:rFonts w:cs="Gentium Basic" w:ascii="Gentium Basic" w:hAnsi="Gentium Basic"/>
          <w:i/>
        </w:rPr>
        <w:t>mett</w:t>
      </w:r>
      <w:r>
        <w:rPr>
          <w:rFonts w:cs="Gentium Book Basic" w:ascii="Gentium Basic" w:hAnsi="Gentium Basic"/>
          <w:i/>
        </w:rPr>
        <w:t>ā</w:t>
      </w:r>
      <w:r>
        <w:rPr>
          <w:rFonts w:cs="Gentium Basic" w:ascii="Gentium Basic" w:hAnsi="Gentium Basic"/>
          <w:i/>
        </w:rPr>
        <w:t xml:space="preserve"> bh</w:t>
      </w:r>
      <w:r>
        <w:rPr>
          <w:rFonts w:cs="Gentium Book Basic" w:ascii="Gentium Basic" w:hAnsi="Gentium Basic"/>
          <w:i/>
        </w:rPr>
        <w:t>ā</w:t>
      </w:r>
      <w:r>
        <w:rPr>
          <w:rFonts w:cs="Gentium Basic" w:ascii="Gentium Basic" w:hAnsi="Gentium Basic"/>
          <w:i/>
        </w:rPr>
        <w:t>van</w:t>
      </w:r>
      <w:r>
        <w:rPr>
          <w:rFonts w:cs="Gentium Book Basic" w:ascii="Gentium Basic" w:hAnsi="Gentium Basic"/>
          <w:i/>
        </w:rPr>
        <w:t>ā</w:t>
      </w:r>
      <w:r>
        <w:rPr>
          <w:rFonts w:cs="Gentium Basic" w:ascii="Gentium Basic" w:hAnsi="Gentium Basic"/>
        </w:rPr>
        <w:t>, the development of loving-kindness, is not about getting proficient at memorizing the lines</w:t>
      </w:r>
      <w:r>
        <w:rPr>
          <w:rFonts w:cs="Gentium Book Basic" w:ascii="Gentium Basic" w:hAnsi="Gentium Basic"/>
        </w:rPr>
        <w:t xml:space="preserve"> o</w:t>
      </w:r>
      <w:r>
        <w:rPr>
          <w:rFonts w:cs="Gentium Basic" w:ascii="Gentium Basic" w:hAnsi="Gentium Basic"/>
        </w:rPr>
        <w:t>r coming up with really neat new lines: “</w:t>
      </w:r>
      <w:r>
        <w:rPr>
          <w:rFonts w:cs="Gentium Basic" w:ascii="Gentium Basic" w:hAnsi="Gentium Basic"/>
          <w:b w:val="false"/>
          <w:bCs w:val="false"/>
          <w:i w:val="false"/>
          <w:iCs w:val="false"/>
        </w:rPr>
        <w:t>the revolutionary art of cultivating loving-kindness, new and improved!”</w:t>
      </w:r>
      <w:r>
        <w:rPr>
          <w:rFonts w:cs="Gentium Book Basic" w:ascii="Gentium Basic" w:hAnsi="Gentium Basic"/>
        </w:rPr>
        <w:t xml:space="preserve"> </w:t>
      </w:r>
      <w:r>
        <w:rPr>
          <w:rFonts w:cs="Gentium Basic" w:ascii="Gentium Basic" w:hAnsi="Gentium Basic"/>
        </w:rPr>
        <w:t>Pay attention to the feeling and then allow that feeling to permeate, suffuse, and spread through the body, mind, and heart.</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At the beginning there will just be little flickers of loving-kindness and the feeling that we associate with a sense of warmth, kindness, or loving attention. That’s fine.</w:t>
      </w:r>
      <w:r>
        <w:rPr>
          <w:rFonts w:cs="Gentium Book Basic" w:ascii="Gentium Basic" w:hAnsi="Gentium Basic"/>
        </w:rPr>
        <w:t xml:space="preserve"> </w:t>
      </w:r>
      <w:r>
        <w:rPr>
          <w:rFonts w:cs="Gentium Basic" w:ascii="Gentium Basic" w:hAnsi="Gentium Basic"/>
        </w:rPr>
        <w:t>Recognize how to nurture that.</w:t>
      </w:r>
      <w:r>
        <w:rPr>
          <w:rFonts w:cs="Gentium Book Basic" w:ascii="Gentium Basic" w:hAnsi="Gentium Basic"/>
        </w:rPr>
        <w:t xml:space="preserve"> </w:t>
      </w:r>
      <w:r>
        <w:rPr>
          <w:rFonts w:cs="Gentium Basic" w:ascii="Gentium Basic" w:hAnsi="Gentium Basic"/>
        </w:rPr>
        <w:t>The way of nurturing it is using phrases that seem meaningful.</w:t>
      </w:r>
      <w:r>
        <w:rPr>
          <w:rFonts w:cs="Gentium Book Basic" w:ascii="Gentium Basic" w:hAnsi="Gentium Basic"/>
        </w:rPr>
        <w:t xml:space="preserve"> </w:t>
      </w:r>
      <w:r>
        <w:rPr>
          <w:rFonts w:cs="Gentium Basic" w:ascii="Gentium Basic" w:hAnsi="Gentium Basic"/>
        </w:rPr>
        <w:t>When Jayant</w:t>
      </w:r>
      <w:bookmarkStart w:id="1" w:name="__DdeLink__871_1097627316"/>
      <w:r>
        <w:rPr>
          <w:rFonts w:cs="Gentium Basic" w:ascii="Gentium Basic" w:hAnsi="Gentium Basic"/>
        </w:rPr>
        <w:t>ā</w:t>
      </w:r>
      <w:bookmarkEnd w:id="1"/>
      <w:r>
        <w:rPr>
          <w:rFonts w:cs="Gentium Basic" w:ascii="Gentium Basic" w:hAnsi="Gentium Basic"/>
        </w:rPr>
        <w:t xml:space="preserve"> asked me if there was anything such as copies of different loving-kindness phrases she could bring, I said yes. Some of the phrases might resonate with you, and some might not.</w:t>
      </w:r>
      <w:r>
        <w:rPr>
          <w:rFonts w:cs="Gentium Book Basic" w:ascii="Gentium Basic" w:hAnsi="Gentium Basic"/>
        </w:rPr>
        <w:t xml:space="preserve"> </w:t>
      </w:r>
      <w:r>
        <w:rPr>
          <w:rFonts w:cs="Gentium Basic" w:ascii="Gentium Basic" w:hAnsi="Gentium Basic"/>
        </w:rPr>
        <w:t>There</w:t>
      </w:r>
      <w:r>
        <w:rPr>
          <w:rFonts w:cs="Gentium Book Basic" w:ascii="Gentium Basic" w:hAnsi="Gentium Basic"/>
        </w:rPr>
        <w:t xml:space="preserve"> </w:t>
      </w:r>
      <w:r>
        <w:rPr>
          <w:rFonts w:cs="Gentium Book Basic" w:ascii="Gentium Basic" w:hAnsi="Gentium Basic"/>
        </w:rPr>
        <w:t>i</w:t>
      </w:r>
      <w:r>
        <w:rPr>
          <w:rFonts w:cs="Gentium Basic" w:ascii="Gentium Basic" w:hAnsi="Gentium Basic"/>
        </w:rPr>
        <w:t>s a whole array of different formulations.</w:t>
      </w:r>
      <w:r>
        <w:rPr>
          <w:rFonts w:cs="Gentium Book Basic" w:ascii="Gentium Basic" w:hAnsi="Gentium Basic"/>
        </w:rPr>
        <w:t xml:space="preserve"> </w:t>
      </w:r>
      <w:r>
        <w:rPr>
          <w:rFonts w:cs="Gentium Basic" w:ascii="Gentium Basic" w:hAnsi="Gentium Basic"/>
        </w:rPr>
        <w:t>Become familiar with what actually resonates within the heart.</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It’s the nature of the mind that once you</w:t>
      </w:r>
      <w:r>
        <w:rPr>
          <w:rFonts w:cs="Gentium Book Basic" w:ascii="Gentium Basic" w:hAnsi="Gentium Basic"/>
        </w:rPr>
        <w:t xml:space="preserve"> have</w:t>
      </w:r>
      <w:r>
        <w:rPr>
          <w:rFonts w:cs="Gentium Basic" w:ascii="Gentium Basic" w:hAnsi="Gentium Basic"/>
        </w:rPr>
        <w:t xml:space="preserve"> something that works quite nicely and you use it for a while, the mind gets inured to it. It’s then helpful to come at it from another angle and use other phrases, keeping it fresh.</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The bringing up of the phrases is an act of mindfulness; being attentive and following a sequential pattern requires a certain mindfulness, attention, consistency, and application of mind. That is part of the cultivation.</w:t>
      </w:r>
      <w:r>
        <w:rPr>
          <w:rFonts w:cs="Gentium Book Basic" w:ascii="Gentium Basic" w:hAnsi="Gentium Basic"/>
        </w:rPr>
        <w:t xml:space="preserve"> </w:t>
      </w:r>
      <w:r>
        <w:rPr>
          <w:rFonts w:cs="Gentium Basic" w:ascii="Gentium Basic" w:hAnsi="Gentium Basic"/>
        </w:rPr>
        <w:t>Bringing up and sustaining loving-kindness takes patience in using and repeating the phrases and techniques.</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When loving-kindness appears, it is of course important not to grab on to it.</w:t>
      </w:r>
      <w:r>
        <w:rPr>
          <w:rFonts w:cs="Gentium Book Basic" w:ascii="Gentium Basic" w:hAnsi="Gentium Basic"/>
        </w:rPr>
        <w:t xml:space="preserve"> </w:t>
      </w:r>
      <w:r>
        <w:rPr>
          <w:rFonts w:cs="Gentium Basic" w:ascii="Gentium Basic" w:hAnsi="Gentium Basic"/>
        </w:rPr>
        <w:t>Don’t take hold of this feeling of loving-kindness and desperately try to make it stable and steady.</w:t>
      </w:r>
      <w:r>
        <w:rPr>
          <w:rFonts w:cs="Gentium Book Basic" w:ascii="Gentium Basic" w:hAnsi="Gentium Basic"/>
        </w:rPr>
        <w:t xml:space="preserve"> </w:t>
      </w:r>
      <w:r>
        <w:rPr>
          <w:rFonts w:cs="Gentium Basic" w:ascii="Gentium Basic" w:hAnsi="Gentium Basic"/>
        </w:rPr>
        <w:t>That</w:t>
      </w:r>
      <w:r>
        <w:rPr>
          <w:rFonts w:cs="Gentium Book Basic" w:ascii="Gentium Basic" w:hAnsi="Gentium Basic"/>
        </w:rPr>
        <w:t xml:space="preserve"> </w:t>
      </w:r>
      <w:r>
        <w:rPr>
          <w:rFonts w:cs="Gentium Book Basic" w:ascii="Gentium Basic" w:hAnsi="Gentium Basic"/>
        </w:rPr>
        <w:t>i</w:t>
      </w:r>
      <w:r>
        <w:rPr>
          <w:rFonts w:cs="Gentium Basic" w:ascii="Gentium Basic" w:hAnsi="Gentium Basic"/>
        </w:rPr>
        <w:t>s like taking a tiny little bird in your hand and squashing it.</w:t>
      </w:r>
      <w:r>
        <w:rPr>
          <w:rFonts w:cs="Gentium Book Basic" w:ascii="Gentium Basic" w:hAnsi="Gentium Basic"/>
        </w:rPr>
        <w:t xml:space="preserve"> </w:t>
      </w:r>
      <w:r>
        <w:rPr>
          <w:rFonts w:cs="Gentium Basic" w:ascii="Gentium Basic" w:hAnsi="Gentium Basic"/>
        </w:rPr>
        <w:t>As with any other meditation object, you have to hold it very lightly, and if it stays, fine.</w:t>
      </w:r>
      <w:r>
        <w:rPr>
          <w:rFonts w:cs="Gentium Book Basic" w:ascii="Gentium Basic" w:hAnsi="Gentium Basic"/>
        </w:rPr>
        <w:t xml:space="preserve"> </w:t>
      </w:r>
      <w:r>
        <w:rPr>
          <w:rFonts w:cs="Gentium Basic" w:ascii="Gentium Basic" w:hAnsi="Gentium Basic"/>
        </w:rPr>
        <w:t>It’s like shoring or propping it up and allowing it to grow.</w:t>
      </w:r>
      <w:r>
        <w:rPr>
          <w:rFonts w:cs="Gentium Book Basic" w:ascii="Gentium Basic" w:hAnsi="Gentium Basic"/>
        </w:rPr>
        <w:t xml:space="preserve"> </w:t>
      </w:r>
      <w:r>
        <w:rPr>
          <w:rFonts w:cs="Gentium Basic" w:ascii="Gentium Basic" w:hAnsi="Gentium Basic"/>
        </w:rPr>
        <w:t>It’s very difficult to force that feeling.</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 xml:space="preserve">As </w:t>
      </w:r>
      <w:r>
        <w:rPr>
          <w:rFonts w:cs="Gentium Book Basic" w:ascii="Gentium Basic" w:hAnsi="Gentium Basic"/>
        </w:rPr>
        <w:t xml:space="preserve">you </w:t>
      </w:r>
      <w:r>
        <w:rPr>
          <w:rFonts w:cs="Gentium Basic" w:ascii="Gentium Basic" w:hAnsi="Gentium Basic"/>
        </w:rPr>
        <w:t>direct attention to positive thoughts of well-being and well-wishing, it’s important not to try to fend off any negative thoughts. If negative thoughts of irritation and aversion come in, establish the mind in non-ill will towards them.</w:t>
      </w:r>
      <w:r>
        <w:rPr>
          <w:rFonts w:cs="Gentium Book Basic" w:ascii="Gentium Basic" w:hAnsi="Gentium Basic"/>
        </w:rPr>
        <w:t xml:space="preserve"> </w:t>
      </w:r>
      <w:r>
        <w:rPr>
          <w:rFonts w:cs="Gentium Basic" w:ascii="Gentium Basic" w:hAnsi="Gentium Basic"/>
        </w:rPr>
        <w:t>There</w:t>
      </w:r>
      <w:r>
        <w:rPr>
          <w:rFonts w:cs="Gentium Book Basic" w:ascii="Gentium Basic" w:hAnsi="Gentium Basic"/>
        </w:rPr>
        <w:t xml:space="preserve"> </w:t>
      </w:r>
      <w:r>
        <w:rPr>
          <w:rFonts w:cs="Gentium Book Basic" w:ascii="Gentium Basic" w:hAnsi="Gentium Basic"/>
        </w:rPr>
        <w:t>i</w:t>
      </w:r>
      <w:r>
        <w:rPr>
          <w:rFonts w:cs="Gentium Basic" w:ascii="Gentium Basic" w:hAnsi="Gentium Basic"/>
        </w:rPr>
        <w:t>s a whole series of discourses in which the Buddha is sitting in the forest and Māra, the evil one (Buddhism’s Lucifer and the embodiment of the forces of darkness) comes and whispers in the Buddha’s ear: “You’re not really enlightened.</w:t>
      </w:r>
      <w:r>
        <w:rPr>
          <w:rFonts w:cs="Gentium Book Basic" w:ascii="Gentium Basic" w:hAnsi="Gentium Basic"/>
        </w:rPr>
        <w:t xml:space="preserve"> </w:t>
      </w:r>
      <w:r>
        <w:rPr>
          <w:rFonts w:cs="Gentium Basic" w:ascii="Gentium Basic" w:hAnsi="Gentium Basic"/>
        </w:rPr>
        <w:t>It’s just a cop out,” or “You really should be taking more responsibility.”</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The Buddha’s response is, “I know you, Māra.”</w:t>
      </w:r>
      <w:r>
        <w:rPr>
          <w:rFonts w:cs="Gentium Book Basic" w:ascii="Gentium Basic" w:hAnsi="Gentium Basic"/>
        </w:rPr>
        <w:t xml:space="preserve"> </w:t>
      </w:r>
      <w:r>
        <w:rPr>
          <w:rFonts w:cs="Gentium Basic" w:ascii="Gentium Basic" w:hAnsi="Gentium Basic"/>
        </w:rPr>
        <w:t>That’s all it takes for Māra to pack up his gear; he’s done for.</w:t>
      </w:r>
      <w:r>
        <w:rPr>
          <w:rFonts w:cs="Gentium Book Basic" w:ascii="Gentium Basic" w:hAnsi="Gentium Basic"/>
        </w:rPr>
        <w:t xml:space="preserve"> </w:t>
      </w:r>
      <w:r>
        <w:rPr>
          <w:rFonts w:cs="Gentium Basic" w:ascii="Gentium Basic" w:hAnsi="Gentium Basic"/>
        </w:rPr>
        <w:t>It’s the same for our own minds.</w:t>
      </w:r>
      <w:r>
        <w:rPr>
          <w:rFonts w:cs="Gentium Book Basic" w:ascii="Gentium Basic" w:hAnsi="Gentium Basic"/>
        </w:rPr>
        <w:t xml:space="preserve"> </w:t>
      </w:r>
      <w:r>
        <w:rPr>
          <w:rFonts w:cs="Gentium Basic" w:ascii="Gentium Basic" w:hAnsi="Gentium Basic"/>
        </w:rPr>
        <w:t>The forces of Māra come whispering, “This is unbearable</w:t>
      </w:r>
      <w:r>
        <w:rPr>
          <w:rFonts w:cs="Gentium Book Basic" w:ascii="Gentium Basic" w:hAnsi="Gentium Basic"/>
        </w:rPr>
        <w:t>. . .</w:t>
      </w:r>
      <w:r>
        <w:rPr>
          <w:rFonts w:cs="Gentium Basic" w:ascii="Gentium Basic" w:hAnsi="Gentium Basic"/>
        </w:rPr>
        <w:t>”</w:t>
      </w:r>
      <w:r>
        <w:rPr>
          <w:rFonts w:cs="Gentium Book Basic" w:ascii="Gentium Basic" w:hAnsi="Gentium Basic"/>
        </w:rPr>
        <w:t xml:space="preserve"> </w:t>
      </w:r>
      <w:r>
        <w:rPr>
          <w:rFonts w:cs="Gentium Basic" w:ascii="Gentium Basic" w:hAnsi="Gentium Basic"/>
        </w:rPr>
        <w:t>The response is, “I know you Māra.”</w:t>
      </w:r>
      <w:r>
        <w:rPr>
          <w:rFonts w:cs="Gentium Book Basic" w:ascii="Gentium Basic" w:hAnsi="Gentium Basic"/>
        </w:rPr>
        <w:t xml:space="preserve"> </w:t>
      </w:r>
      <w:r>
        <w:rPr>
          <w:rFonts w:cs="Gentium Book Basic" w:ascii="Gentium Basic" w:hAnsi="Gentium Basic"/>
        </w:rPr>
        <w:t>We</w:t>
      </w:r>
      <w:r>
        <w:rPr>
          <w:rFonts w:cs="Gentium Basic" w:ascii="Gentium Basic" w:hAnsi="Gentium Basic"/>
        </w:rPr>
        <w:t xml:space="preserve"> don’t have to destroy, annihilate, or get rid of the ill</w:t>
      </w:r>
      <w:r>
        <w:rPr>
          <w:rFonts w:cs="Gentium Book Basic" w:ascii="Gentium Basic" w:hAnsi="Gentium Basic"/>
        </w:rPr>
        <w:t xml:space="preserve"> </w:t>
      </w:r>
      <w:r>
        <w:rPr>
          <w:rFonts w:cs="Gentium Basic" w:ascii="Gentium Basic" w:hAnsi="Gentium Basic"/>
        </w:rPr>
        <w:t>will. As soon as it’s seen clearly, the forces of Māra have no ammunition or traction. There’s nothing they can do.</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This is a personification of what goes on in our own minds.</w:t>
      </w:r>
      <w:r>
        <w:rPr>
          <w:rFonts w:cs="Gentium Book Basic" w:ascii="Gentium Basic" w:hAnsi="Gentium Basic"/>
        </w:rPr>
        <w:t xml:space="preserve"> </w:t>
      </w:r>
      <w:r>
        <w:rPr>
          <w:rFonts w:cs="Gentium Basic" w:ascii="Gentium Basic" w:hAnsi="Gentium Basic"/>
        </w:rPr>
        <w:t>If things come up in the mind, whether it’s something we’re really attracted to</w:t>
      </w:r>
      <w:r>
        <w:rPr>
          <w:rFonts w:cs="Gentium Book Basic" w:ascii="Gentium Basic" w:hAnsi="Gentium Basic"/>
        </w:rPr>
        <w:t xml:space="preserve">, </w:t>
      </w:r>
      <w:r>
        <w:rPr>
          <w:rFonts w:cs="Gentium Basic" w:ascii="Gentium Basic" w:hAnsi="Gentium Basic"/>
        </w:rPr>
        <w:t>want to distract ourselves with</w:t>
      </w:r>
      <w:r>
        <w:rPr>
          <w:rFonts w:cs="Gentium Book Basic" w:ascii="Gentium Basic" w:hAnsi="Gentium Basic"/>
        </w:rPr>
        <w:t>,</w:t>
      </w:r>
      <w:r>
        <w:rPr>
          <w:rFonts w:cs="Gentium Basic" w:ascii="Gentium Basic" w:hAnsi="Gentium Basic"/>
        </w:rPr>
        <w:t xml:space="preserve"> or doubt</w:t>
      </w:r>
      <w:r>
        <w:rPr>
          <w:rFonts w:cs="Gentium Book Basic" w:ascii="Gentium Basic" w:hAnsi="Gentium Basic"/>
        </w:rPr>
        <w:t>ful about</w:t>
      </w:r>
      <w:r>
        <w:rPr>
          <w:rFonts w:cs="Gentium Basic" w:ascii="Gentium Basic" w:hAnsi="Gentium Basic"/>
        </w:rPr>
        <w:t>, it’s really helpful to say, “I know you Māra.”</w:t>
      </w:r>
      <w:r>
        <w:rPr>
          <w:rFonts w:cs="Gentium Book Basic" w:ascii="Gentium Basic" w:hAnsi="Gentium Basic"/>
        </w:rPr>
        <w:t xml:space="preserve"> </w:t>
      </w:r>
      <w:r>
        <w:rPr>
          <w:rFonts w:cs="Gentium Basic" w:ascii="Gentium Basic" w:hAnsi="Gentium Basic"/>
        </w:rPr>
        <w:t>And then bring constancy to the cultivation of loving-kindness or whatever meditation we are doing. Today we</w:t>
      </w:r>
      <w:r>
        <w:rPr>
          <w:rFonts w:cs="Gentium Book Basic" w:ascii="Gentium Basic" w:hAnsi="Gentium Basic"/>
        </w:rPr>
        <w:t xml:space="preserve"> </w:t>
      </w:r>
      <w:r>
        <w:rPr>
          <w:rFonts w:cs="Gentium Book Basic" w:ascii="Gentium Basic" w:hAnsi="Gentium Basic"/>
        </w:rPr>
        <w:t>a</w:t>
      </w:r>
      <w:r>
        <w:rPr>
          <w:rFonts w:cs="Gentium Basic" w:ascii="Gentium Basic" w:hAnsi="Gentium Basic"/>
        </w:rPr>
        <w:t>re using loving-kindness</w:t>
      </w:r>
      <w:r>
        <w:rPr>
          <w:rFonts w:cs="Gentium Book Basic" w:ascii="Gentium Basic" w:hAnsi="Gentium Basic"/>
        </w:rPr>
        <w:t>,</w:t>
      </w:r>
      <w:r>
        <w:rPr>
          <w:rFonts w:cs="Gentium Basic" w:ascii="Gentium Basic" w:hAnsi="Gentium Basic"/>
        </w:rPr>
        <w:t xml:space="preserve"> but this really applies to our whole practice.</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 xml:space="preserve">As </w:t>
      </w:r>
      <w:r>
        <w:rPr>
          <w:rFonts w:cs="Gentium Book Basic" w:ascii="Gentium Basic" w:hAnsi="Gentium Basic"/>
        </w:rPr>
        <w:t>you</w:t>
      </w:r>
      <w:r>
        <w:rPr>
          <w:rFonts w:cs="Gentium Basic" w:ascii="Gentium Basic" w:hAnsi="Gentium Basic"/>
        </w:rPr>
        <w:t xml:space="preserve"> use the phrases, experiment with them. As you continue your practice, experiment and see what is helpful for sustaining the feeling of well-wishing.</w:t>
      </w:r>
      <w:r>
        <w:rPr>
          <w:rFonts w:cs="Gentium Book Basic" w:ascii="Gentium Basic" w:hAnsi="Gentium Basic"/>
        </w:rPr>
        <w:t xml:space="preserve"> </w:t>
      </w:r>
      <w:r>
        <w:rPr>
          <w:rFonts w:cs="Gentium Basic" w:ascii="Gentium Basic" w:hAnsi="Gentium Basic"/>
        </w:rPr>
        <w:t>It’s like lighting a fire. You</w:t>
      </w:r>
      <w:r>
        <w:rPr>
          <w:rFonts w:cs="Gentium Book Basic" w:ascii="Gentium Basic" w:hAnsi="Gentium Basic"/>
        </w:rPr>
        <w:t xml:space="preserve"> have </w:t>
      </w:r>
      <w:r>
        <w:rPr>
          <w:rFonts w:cs="Gentium Basic" w:ascii="Gentium Basic" w:hAnsi="Gentium Basic"/>
        </w:rPr>
        <w:t xml:space="preserve">a lighter or a match, </w:t>
      </w:r>
      <w:r>
        <w:rPr>
          <w:rFonts w:cs="Gentium Book Basic" w:ascii="Gentium Basic" w:hAnsi="Gentium Basic"/>
        </w:rPr>
        <w:t xml:space="preserve">and </w:t>
      </w:r>
      <w:r>
        <w:rPr>
          <w:rFonts w:cs="Gentium Basic" w:ascii="Gentium Basic" w:hAnsi="Gentium Basic"/>
        </w:rPr>
        <w:t>then you</w:t>
      </w:r>
      <w:r>
        <w:rPr>
          <w:rFonts w:cs="Gentium Book Basic" w:ascii="Gentium Basic" w:hAnsi="Gentium Basic"/>
        </w:rPr>
        <w:t xml:space="preserve"> ha</w:t>
      </w:r>
      <w:r>
        <w:rPr>
          <w:rFonts w:cs="Gentium Basic" w:ascii="Gentium Basic" w:hAnsi="Gentium Basic"/>
        </w:rPr>
        <w:t>ve a small flame</w:t>
      </w:r>
      <w:r>
        <w:rPr>
          <w:rFonts w:cs="Gentium Book Basic" w:ascii="Gentium Basic" w:hAnsi="Gentium Basic"/>
        </w:rPr>
        <w:t>.</w:t>
      </w:r>
      <w:r>
        <w:rPr>
          <w:rFonts w:cs="Gentium Basic" w:ascii="Gentium Basic" w:hAnsi="Gentium Basic"/>
        </w:rPr>
        <w:t xml:space="preserve"> </w:t>
      </w:r>
      <w:r>
        <w:rPr>
          <w:rFonts w:cs="Gentium Book Basic" w:ascii="Gentium Basic" w:hAnsi="Gentium Basic"/>
        </w:rPr>
        <w:t>Y</w:t>
      </w:r>
      <w:r>
        <w:rPr>
          <w:rFonts w:cs="Gentium Basic" w:ascii="Gentium Basic" w:hAnsi="Gentium Basic"/>
        </w:rPr>
        <w:t>ou light some paper, get some kindling</w:t>
      </w:r>
      <w:r>
        <w:rPr>
          <w:rFonts w:cs="Gentium Book Basic" w:ascii="Gentium Basic" w:hAnsi="Gentium Basic"/>
        </w:rPr>
        <w:t xml:space="preserve"> and</w:t>
      </w:r>
      <w:r>
        <w:rPr>
          <w:rFonts w:cs="Gentium Basic" w:ascii="Gentium Basic" w:hAnsi="Gentium Basic"/>
        </w:rPr>
        <w:t xml:space="preserve"> some bigger wood</w:t>
      </w:r>
      <w:r>
        <w:rPr>
          <w:rFonts w:cs="Gentium Book Basic" w:ascii="Gentium Basic" w:hAnsi="Gentium Basic"/>
        </w:rPr>
        <w:t>,</w:t>
      </w:r>
      <w:r>
        <w:rPr>
          <w:rFonts w:cs="Gentium Basic" w:ascii="Gentium Basic" w:hAnsi="Gentium Basic"/>
        </w:rPr>
        <w:t xml:space="preserve"> and you can build a bigger and bigger fire.</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You do the same thing within the heart. You</w:t>
      </w:r>
      <w:r>
        <w:rPr>
          <w:rFonts w:cs="Gentium Book Basic" w:ascii="Gentium Basic" w:hAnsi="Gentium Basic"/>
        </w:rPr>
        <w:t xml:space="preserve"> have </w:t>
      </w:r>
      <w:r>
        <w:rPr>
          <w:rFonts w:cs="Gentium Basic" w:ascii="Gentium Basic" w:hAnsi="Gentium Basic"/>
        </w:rPr>
        <w:t>a small flame of “May I be well.”</w:t>
      </w:r>
      <w:r>
        <w:rPr>
          <w:rFonts w:cs="Gentium Book Basic" w:ascii="Gentium Basic" w:hAnsi="Gentium Basic"/>
        </w:rPr>
        <w:t xml:space="preserve"> </w:t>
      </w:r>
      <w:r>
        <w:rPr>
          <w:rFonts w:cs="Gentium Basic" w:ascii="Gentium Basic" w:hAnsi="Gentium Basic"/>
        </w:rPr>
        <w:t>Just attend to that, nurture it, and p</w:t>
      </w:r>
      <w:bookmarkStart w:id="2" w:name="_GoBack"/>
      <w:bookmarkEnd w:id="2"/>
      <w:r>
        <w:rPr>
          <w:rFonts w:cs="Gentium Basic" w:ascii="Gentium Basic" w:hAnsi="Gentium Basic"/>
        </w:rPr>
        <w:t>rotect it from the wind.</w:t>
      </w:r>
      <w:r>
        <w:rPr>
          <w:rFonts w:cs="Gentium Book Basic" w:ascii="Gentium Basic" w:hAnsi="Gentium Basic"/>
        </w:rPr>
        <w:t xml:space="preserve"> </w:t>
      </w:r>
      <w:r>
        <w:rPr>
          <w:rFonts w:cs="Gentium Basic" w:ascii="Gentium Basic" w:hAnsi="Gentium Basic"/>
        </w:rPr>
        <w:t>Slowly get more fuel for that positive feeling.</w:t>
      </w:r>
      <w:r>
        <w:rPr>
          <w:rFonts w:cs="Gentium Book Basic" w:ascii="Gentium Basic" w:hAnsi="Gentium Basic"/>
        </w:rPr>
        <w:t xml:space="preserve"> </w:t>
      </w:r>
      <w:r>
        <w:rPr>
          <w:rFonts w:cs="Gentium Basic" w:ascii="Gentium Basic" w:hAnsi="Gentium Basic"/>
        </w:rPr>
        <w:t>Start with a small spark and then allow it to gain momentum.</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That’s the quality we bring into the practice, that intention of nurturing, of protecting, of bringing into being something that is very wholesome, positive, and precious. Take care to allow yourself to do that.</w:t>
      </w:r>
      <w:r>
        <w:rPr>
          <w:rFonts w:cs="Gentium Book Basic" w:ascii="Gentium Basic" w:hAnsi="Gentium Basic"/>
        </w:rPr>
        <w:t xml:space="preserve"> </w:t>
      </w:r>
      <w:r>
        <w:rPr>
          <w:rFonts w:cs="Gentium Basic" w:ascii="Gentium Basic" w:hAnsi="Gentium Basic"/>
        </w:rPr>
        <w:t>Sometimes we don’t give ourselves the time or space simply to allow a feeling of warmth, vulnerability, care, or security to establish itself.</w:t>
      </w:r>
      <w:r>
        <w:rPr>
          <w:rFonts w:cs="Gentium Book Basic" w:ascii="Gentium Basic" w:hAnsi="Gentium Basic"/>
        </w:rPr>
        <w:t xml:space="preserve"> </w:t>
      </w:r>
      <w:r>
        <w:rPr>
          <w:rFonts w:cs="Gentium Basic" w:ascii="Gentium Basic" w:hAnsi="Gentium Basic"/>
        </w:rPr>
        <w:t>It’s a curious aspect of the human condition, but there it is.</w:t>
      </w:r>
      <w:r>
        <w:rPr>
          <w:rFonts w:cs="Gentium Book Basic" w:ascii="Gentium Basic" w:hAnsi="Gentium Basic"/>
        </w:rPr>
        <w:t xml:space="preserve"> </w:t>
      </w:r>
      <w:r>
        <w:rPr>
          <w:rFonts w:cs="Gentium Basic" w:ascii="Gentium Basic" w:hAnsi="Gentium Basic"/>
        </w:rPr>
        <w:t xml:space="preserve">It’s a great gift to be able to give </w:t>
      </w:r>
      <w:r>
        <w:rPr>
          <w:rFonts w:cs="Gentium Book Basic" w:ascii="Gentium Basic" w:hAnsi="Gentium Basic"/>
        </w:rPr>
        <w:t>ourselves</w:t>
      </w:r>
      <w:r>
        <w:rPr>
          <w:rFonts w:cs="Gentium Basic" w:ascii="Gentium Basic" w:hAnsi="Gentium Basic"/>
        </w:rPr>
        <w:t xml:space="preserve"> that time and space.</w:t>
      </w:r>
      <w:r>
        <w:rPr>
          <w:rFonts w:cs="Gentium Book Basic" w:ascii="Gentium Basic" w:hAnsi="Gentium Basic"/>
        </w:rPr>
        <w:t xml:space="preserve"> </w:t>
      </w:r>
    </w:p>
    <w:p>
      <w:pPr>
        <w:pStyle w:val="Normal"/>
        <w:spacing w:lineRule="auto" w:line="360"/>
        <w:ind w:left="0" w:right="0" w:firstLine="720"/>
        <w:rPr>
          <w:rFonts w:cs="Gentium Basic" w:ascii="Gentium Basic" w:hAnsi="Gentium Basic"/>
        </w:rPr>
      </w:pPr>
      <w:r>
        <w:rPr>
          <w:rFonts w:cs="Gentium Basic" w:ascii="Gentium Basic" w:hAnsi="Gentium Basic"/>
        </w:rPr>
        <w:t>I’m going to do a guided meditation using particular phrases for the sharing of loving-kindness. This is quite a classical way of doing it. The phraseology might not be classical</w:t>
      </w:r>
      <w:r>
        <w:rPr>
          <w:rFonts w:cs="Gentium Book Basic" w:ascii="Gentium Basic" w:hAnsi="Gentium Basic"/>
        </w:rPr>
        <w:t>,</w:t>
      </w:r>
      <w:r>
        <w:rPr>
          <w:rFonts w:cs="Gentium Basic" w:ascii="Gentium Basic" w:hAnsi="Gentium Basic"/>
        </w:rPr>
        <w:t xml:space="preserve"> but the approach is classical in the sense of directing loving-kindness towards </w:t>
      </w:r>
      <w:r>
        <w:rPr>
          <w:rFonts w:cs="Gentium Book Basic" w:ascii="Gentium Basic" w:hAnsi="Gentium Basic"/>
        </w:rPr>
        <w:t>yourself</w:t>
      </w:r>
      <w:r>
        <w:rPr>
          <w:rFonts w:cs="Gentium Basic" w:ascii="Gentium Basic" w:hAnsi="Gentium Basic"/>
        </w:rPr>
        <w:t xml:space="preserve">, </w:t>
      </w:r>
      <w:r>
        <w:rPr>
          <w:rFonts w:cs="Gentium Book Basic" w:ascii="Gentium Basic" w:hAnsi="Gentium Basic"/>
        </w:rPr>
        <w:t xml:space="preserve">your </w:t>
      </w:r>
      <w:r>
        <w:rPr>
          <w:rFonts w:cs="Gentium Basic" w:ascii="Gentium Basic" w:hAnsi="Gentium Basic"/>
        </w:rPr>
        <w:t xml:space="preserve">parents, and </w:t>
      </w:r>
      <w:r>
        <w:rPr>
          <w:rFonts w:cs="Gentium Book Basic" w:ascii="Gentium Basic" w:hAnsi="Gentium Basic"/>
        </w:rPr>
        <w:t>your</w:t>
      </w:r>
      <w:r>
        <w:rPr>
          <w:rFonts w:cs="Gentium Basic" w:ascii="Gentium Basic" w:hAnsi="Gentium Basic"/>
        </w:rPr>
        <w:t xml:space="preserve"> teachers—the people who are most karmically important and binding. Then start to spread it out to </w:t>
      </w:r>
      <w:r>
        <w:rPr>
          <w:rFonts w:cs="Gentium Book Basic" w:ascii="Gentium Basic" w:hAnsi="Gentium Basic"/>
        </w:rPr>
        <w:t>your</w:t>
      </w:r>
      <w:r>
        <w:rPr>
          <w:rFonts w:cs="Gentium Basic" w:ascii="Gentium Basic" w:hAnsi="Gentium Basic"/>
        </w:rPr>
        <w:t xml:space="preserve"> family, friends</w:t>
      </w:r>
      <w:r>
        <w:rPr>
          <w:rFonts w:cs="Gentium Book Basic" w:ascii="Gentium Basic" w:hAnsi="Gentium Basic"/>
        </w:rPr>
        <w:t>,</w:t>
      </w:r>
      <w:r>
        <w:rPr>
          <w:rFonts w:cs="Gentium Basic" w:ascii="Gentium Basic" w:hAnsi="Gentium Basic"/>
        </w:rPr>
        <w:t xml:space="preserve"> and then even those who are unfriendly because loving-kindness starts to be non-discriminative.</w:t>
      </w:r>
      <w:r>
        <w:rPr>
          <w:rFonts w:cs="Gentium Book Basic" w:ascii="Gentium Basic" w:hAnsi="Gentium Basic"/>
        </w:rPr>
        <w:t xml:space="preserve"> </w:t>
      </w:r>
      <w:r>
        <w:rPr>
          <w:rFonts w:cs="Gentium Basic" w:ascii="Gentium Basic" w:hAnsi="Gentium Basic"/>
        </w:rPr>
        <w:t>Even those who are unfriendly</w:t>
      </w:r>
      <w:r>
        <w:rPr>
          <w:rFonts w:cs="Gentium Book Basic" w:ascii="Gentium Basic" w:hAnsi="Gentium Basic"/>
        </w:rPr>
        <w:t>—</w:t>
      </w:r>
      <w:r>
        <w:rPr>
          <w:rFonts w:cs="Gentium Basic" w:ascii="Gentium Basic" w:hAnsi="Gentium Basic"/>
        </w:rPr>
        <w:t>they’re suffering</w:t>
      </w:r>
      <w:r>
        <w:rPr>
          <w:rFonts w:cs="Gentium Book Basic" w:ascii="Gentium Basic" w:hAnsi="Gentium Basic"/>
        </w:rPr>
        <w:t>,</w:t>
      </w:r>
      <w:r>
        <w:rPr>
          <w:rFonts w:cs="Gentium Basic" w:ascii="Gentium Basic" w:hAnsi="Gentium Basic"/>
        </w:rPr>
        <w:t xml:space="preserve"> and </w:t>
      </w:r>
      <w:r>
        <w:rPr>
          <w:rFonts w:cs="Gentium Book Basic" w:ascii="Gentium Basic" w:hAnsi="Gentium Basic"/>
        </w:rPr>
        <w:t>we</w:t>
      </w:r>
      <w:r>
        <w:rPr>
          <w:rFonts w:cs="Gentium Basic" w:ascii="Gentium Basic" w:hAnsi="Gentium Basic"/>
        </w:rPr>
        <w:t xml:space="preserve"> wish for them to be happy.</w:t>
      </w:r>
      <w:r>
        <w:rPr>
          <w:rFonts w:cs="Gentium Book Basic" w:ascii="Gentium Basic" w:hAnsi="Gentium Basic"/>
        </w:rPr>
        <w:t xml:space="preserve"> </w:t>
      </w:r>
      <w:r>
        <w:rPr>
          <w:rFonts w:cs="Gentium Basic" w:ascii="Gentium Basic" w:hAnsi="Gentium Basic"/>
        </w:rPr>
        <w:t xml:space="preserve">Then extend loving-kindness out to all living beings without distinction. </w:t>
      </w:r>
    </w:p>
    <w:p>
      <w:pPr>
        <w:pStyle w:val="Normal"/>
        <w:spacing w:lineRule="auto" w:line="360"/>
        <w:rPr>
          <w:rFonts w:cs="Gentium Basic" w:ascii="Gentium Basic" w:hAnsi="Gentium Basic"/>
        </w:rPr>
      </w:pPr>
      <w:r>
        <w:rPr>
          <w:rFonts w:cs="Gentium Basic" w:ascii="Gentium Basic" w:hAnsi="Gentium Basic"/>
        </w:rPr>
      </w:r>
    </w:p>
    <w:p>
      <w:pPr>
        <w:pStyle w:val="Normal"/>
        <w:spacing w:lineRule="auto" w:line="360"/>
        <w:rPr>
          <w:rFonts w:cs="Gentium Basic" w:ascii="Gentium Basic" w:hAnsi="Gentium Basic"/>
          <w:i/>
        </w:rPr>
      </w:pPr>
      <w:r>
        <w:rPr>
          <w:rFonts w:cs="Gentium Basic" w:ascii="Gentium Basic" w:hAnsi="Gentium Basic"/>
          <w:i/>
        </w:rPr>
        <w:t>(Guided Meditation)</w:t>
      </w:r>
    </w:p>
    <w:p>
      <w:pPr>
        <w:pStyle w:val="Normal"/>
        <w:spacing w:lineRule="auto" w:line="360"/>
        <w:ind w:left="0" w:right="0" w:firstLine="720"/>
        <w:rPr>
          <w:rFonts w:cs="Gentium Book Basic" w:ascii="Gentium Basic" w:hAnsi="Gentium Basic"/>
        </w:rPr>
      </w:pPr>
      <w:r>
        <w:rPr>
          <w:rFonts w:cs="Gentium Basic" w:ascii="Gentium Basic" w:hAnsi="Gentium Basic"/>
        </w:rPr>
        <w:t>Again, begin by settling into the posture, relaxing any tension you are feeling in the shoulders, around the eyes, the jaw.</w:t>
      </w:r>
      <w:r>
        <w:rPr>
          <w:rFonts w:cs="Gentium Book Basic" w:ascii="Gentium Basic" w:hAnsi="Gentium Basic"/>
        </w:rPr>
        <w:t xml:space="preserve"> </w:t>
      </w:r>
      <w:r>
        <w:rPr>
          <w:rFonts w:cs="Gentium Basic" w:ascii="Gentium Basic" w:hAnsi="Gentium Basic"/>
        </w:rPr>
        <w:t>Allow the breath to settle into the abdomen, letting yourself be very comfortable.</w:t>
      </w:r>
      <w:r>
        <w:rPr>
          <w:rFonts w:cs="Gentium Book Basic" w:ascii="Gentium Basic" w:hAnsi="Gentium Basic"/>
        </w:rPr>
        <w:t xml:space="preserve"> </w:t>
      </w:r>
      <w:r>
        <w:rPr>
          <w:rFonts w:cs="Gentium Basic" w:ascii="Gentium Basic" w:hAnsi="Gentium Basic"/>
        </w:rPr>
        <w:t>Allow a spaciousness in the mind.</w:t>
      </w:r>
      <w:r>
        <w:rPr>
          <w:rFonts w:cs="Gentium Book Basic" w:ascii="Gentium Basic" w:hAnsi="Gentium Basic"/>
        </w:rPr>
        <w:t xml:space="preserve"> </w:t>
      </w:r>
      <w:r>
        <w:rPr>
          <w:rFonts w:cs="Gentium Basic" w:ascii="Gentium Basic" w:hAnsi="Gentium Basic"/>
        </w:rPr>
        <w:t>Then think the thought, “May I be well, happy, peaceful and prosperous.”</w:t>
      </w:r>
      <w:r>
        <w:rPr>
          <w:rFonts w:cs="Gentium Book Basic" w:ascii="Gentium Basic" w:hAnsi="Gentium Basic"/>
        </w:rPr>
        <w:t xml:space="preserve"> </w:t>
      </w:r>
      <w:r>
        <w:rPr>
          <w:rFonts w:cs="Gentium Basic" w:ascii="Gentium Basic" w:hAnsi="Gentium Basic"/>
        </w:rPr>
        <w:t>A sense of well-wishing toward yourself, emotionally and materially:</w:t>
      </w:r>
      <w:r>
        <w:rPr>
          <w:rFonts w:cs="Gentium Book Basic" w:ascii="Gentium Basic" w:hAnsi="Gentium Basic"/>
        </w:rPr>
        <w:t xml:space="preserve"> </w:t>
      </w:r>
      <w:r>
        <w:rPr>
          <w:rFonts w:cs="Gentium Basic" w:ascii="Gentium Basic" w:hAnsi="Gentium Basic"/>
        </w:rPr>
        <w:t>“May no harm come to me.</w:t>
      </w:r>
      <w:r>
        <w:rPr>
          <w:rFonts w:cs="Gentium Book Basic" w:ascii="Gentium Basic" w:hAnsi="Gentium Basic"/>
        </w:rPr>
        <w:t xml:space="preserve"> </w:t>
      </w:r>
      <w:r>
        <w:rPr>
          <w:rFonts w:cs="Gentium Basic" w:ascii="Gentium Basic" w:hAnsi="Gentium Basic"/>
        </w:rPr>
        <w:t>May no difficulties come to me.</w:t>
      </w:r>
      <w:r>
        <w:rPr>
          <w:rFonts w:cs="Gentium Book Basic" w:ascii="Gentium Basic" w:hAnsi="Gentium Basic"/>
        </w:rPr>
        <w:t xml:space="preserve"> </w:t>
      </w:r>
      <w:r>
        <w:rPr>
          <w:rFonts w:cs="Gentium Basic" w:ascii="Gentium Basic" w:hAnsi="Gentium Basic"/>
        </w:rPr>
        <w:t>May no problems come to me.”</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On a certain level</w:t>
      </w:r>
      <w:r>
        <w:rPr>
          <w:rFonts w:cs="Gentium Book Basic" w:ascii="Gentium Basic" w:hAnsi="Gentium Basic"/>
        </w:rPr>
        <w:t>,</w:t>
      </w:r>
      <w:r>
        <w:rPr>
          <w:rFonts w:cs="Gentium Basic" w:ascii="Gentium Basic" w:hAnsi="Gentium Basic"/>
        </w:rPr>
        <w:t xml:space="preserve"> we know that there</w:t>
      </w:r>
      <w:r>
        <w:rPr>
          <w:rFonts w:cs="Gentium Book Basic" w:ascii="Gentium Basic" w:hAnsi="Gentium Basic"/>
        </w:rPr>
        <w:t xml:space="preserve"> </w:t>
      </w:r>
      <w:r>
        <w:rPr>
          <w:rFonts w:cs="Gentium Book Basic" w:ascii="Gentium Basic" w:hAnsi="Gentium Basic"/>
        </w:rPr>
        <w:t>i</w:t>
      </w:r>
      <w:r>
        <w:rPr>
          <w:rFonts w:cs="Gentium Basic" w:ascii="Gentium Basic" w:hAnsi="Gentium Basic"/>
        </w:rPr>
        <w:t>s always going to be some difficulty, some problems in life. That’s the way things are. But just set the wish, “May no harm come to me, no difficulties, no problems.”</w:t>
      </w:r>
      <w:r>
        <w:rPr>
          <w:rFonts w:cs="Gentium Book Basic" w:ascii="Gentium Basic" w:hAnsi="Gentium Basic"/>
        </w:rPr>
        <w:t xml:space="preserve"> </w:t>
      </w:r>
      <w:r>
        <w:rPr>
          <w:rFonts w:cs="Gentium Basic" w:ascii="Gentium Basic" w:hAnsi="Gentium Basic"/>
        </w:rPr>
        <w:t xml:space="preserve">Allow that sense of ease and well-being that comes when </w:t>
      </w:r>
      <w:r>
        <w:rPr>
          <w:rFonts w:cs="Gentium Book Basic" w:ascii="Gentium Basic" w:hAnsi="Gentium Basic"/>
        </w:rPr>
        <w:t>you do not have</w:t>
      </w:r>
      <w:r>
        <w:rPr>
          <w:rFonts w:cs="Gentium Basic" w:ascii="Gentium Basic" w:hAnsi="Gentium Basic"/>
        </w:rPr>
        <w:t xml:space="preserve"> to deal with anything like that in the moment.</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eastAsia="Gentium Basic" w:cs="Gentium Basic" w:ascii="Gentium Basic" w:hAnsi="Gentium Basic"/>
        </w:rPr>
        <w:t>“</w:t>
      </w:r>
      <w:r>
        <w:rPr>
          <w:rFonts w:cs="Gentium Basic" w:ascii="Gentium Basic" w:hAnsi="Gentium Basic"/>
        </w:rPr>
        <w:t>May I always meet with success.”</w:t>
      </w:r>
      <w:r>
        <w:rPr>
          <w:rFonts w:cs="Gentium Book Basic" w:ascii="Gentium Basic" w:hAnsi="Gentium Basic"/>
        </w:rPr>
        <w:t xml:space="preserve"> </w:t>
      </w:r>
      <w:r>
        <w:rPr>
          <w:rFonts w:cs="Gentium Basic" w:ascii="Gentium Basic" w:hAnsi="Gentium Basic"/>
        </w:rPr>
        <w:t xml:space="preserve">I think I’d like to add a word to that: “May I always meet with </w:t>
      </w:r>
      <w:r>
        <w:rPr>
          <w:rFonts w:cs="Gentium Basic" w:ascii="Gentium Basic" w:hAnsi="Gentium Basic"/>
          <w:i/>
        </w:rPr>
        <w:t>spiritual</w:t>
      </w:r>
      <w:r>
        <w:rPr>
          <w:rFonts w:cs="Gentium Basic" w:ascii="Gentium Basic" w:hAnsi="Gentium Basic"/>
        </w:rPr>
        <w:t xml:space="preserve"> success.”</w:t>
      </w:r>
      <w:r>
        <w:rPr>
          <w:rFonts w:cs="Gentium Book Basic" w:ascii="Gentium Basic" w:hAnsi="Gentium Basic"/>
        </w:rPr>
        <w:t xml:space="preserve"> </w:t>
      </w:r>
      <w:r>
        <w:rPr>
          <w:rFonts w:cs="Gentium Basic" w:ascii="Gentium Basic" w:hAnsi="Gentium Basic"/>
        </w:rPr>
        <w:t>The sense is, “I have the wish to cultivate that which is truly good.” That’s a spiritual aspiration.</w:t>
      </w:r>
      <w:r>
        <w:rPr>
          <w:rFonts w:cs="Gentium Book Basic" w:ascii="Gentium Basic" w:hAnsi="Gentium Basic"/>
        </w:rPr>
        <w:t xml:space="preserve"> </w:t>
      </w:r>
      <w:r>
        <w:rPr>
          <w:rFonts w:cs="Gentium Basic" w:ascii="Gentium Basic" w:hAnsi="Gentium Basic"/>
        </w:rPr>
        <w:t>“May I have success in my spiritual endeavors.” That’s a true aspiration.</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eastAsia="Gentium Basic" w:cs="Gentium Basic" w:ascii="Gentium Basic" w:hAnsi="Gentium Basic"/>
        </w:rPr>
        <w:t>“</w:t>
      </w:r>
      <w:r>
        <w:rPr>
          <w:rFonts w:cs="Gentium Basic" w:ascii="Gentium Basic" w:hAnsi="Gentium Basic"/>
        </w:rPr>
        <w:t>May I have the patience, courage, understanding, and determination to meet and overcome inevitable difficulties, problems, and failures in life.”</w:t>
      </w:r>
      <w:r>
        <w:rPr>
          <w:rFonts w:cs="Gentium Book Basic" w:ascii="Gentium Basic" w:hAnsi="Gentium Basic"/>
        </w:rPr>
        <w:t xml:space="preserve"> </w:t>
      </w:r>
      <w:r>
        <w:rPr>
          <w:rFonts w:cs="Gentium Basic" w:ascii="Gentium Basic" w:hAnsi="Gentium Basic"/>
        </w:rPr>
        <w:t xml:space="preserve">That well-wishing encompasses the reality that there are difficulties and problems. There is always going to be some sort of failure or another, but may I have the qualities </w:t>
      </w:r>
      <w:r>
        <w:rPr>
          <w:rFonts w:cs="Gentium Book Basic" w:ascii="Gentium Basic" w:hAnsi="Gentium Basic"/>
        </w:rPr>
        <w:t>that</w:t>
      </w:r>
      <w:r>
        <w:rPr>
          <w:rFonts w:cs="Gentium Basic" w:ascii="Gentium Basic" w:hAnsi="Gentium Basic"/>
        </w:rPr>
        <w:t xml:space="preserve"> will allow me to see those through. May I have patience.</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Ajahn Chah once said, “I don’t actually teach very much at all.</w:t>
      </w:r>
      <w:r>
        <w:rPr>
          <w:rFonts w:cs="Gentium Book Basic" w:ascii="Gentium Basic" w:hAnsi="Gentium Basic"/>
        </w:rPr>
        <w:t xml:space="preserve"> </w:t>
      </w:r>
      <w:r>
        <w:rPr>
          <w:rFonts w:cs="Gentium Basic" w:ascii="Gentium Basic" w:hAnsi="Gentium Basic"/>
        </w:rPr>
        <w:t>I just teach people to be patient.”</w:t>
      </w:r>
      <w:r>
        <w:rPr>
          <w:rFonts w:cs="Gentium Book Basic" w:ascii="Gentium Basic" w:hAnsi="Gentium Basic"/>
        </w:rPr>
        <w:t xml:space="preserve"> </w:t>
      </w:r>
      <w:r>
        <w:rPr>
          <w:rFonts w:cs="Gentium Basic" w:ascii="Gentium Basic" w:hAnsi="Gentium Basic"/>
        </w:rPr>
        <w:t>That patience is courage, a willingness to be present with things,  whether they are pleasant or unpleasant.</w:t>
      </w:r>
      <w:r>
        <w:rPr>
          <w:rFonts w:cs="Gentium Book Basic" w:ascii="Gentium Basic" w:hAnsi="Gentium Basic"/>
        </w:rPr>
        <w:t xml:space="preserve"> </w:t>
      </w:r>
      <w:r>
        <w:rPr>
          <w:rFonts w:cs="Gentium Basic" w:ascii="Gentium Basic" w:hAnsi="Gentium Basic"/>
        </w:rPr>
        <w:t>There is a curiosity to want to understand and see things through, and a determination and willingness to stick with things.</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I think all of us, if we’ve taken on spiritual practice and stuck with it for a long enough time—certainly I can vouch for the monastics—are all pretty stubborn, actually.</w:t>
      </w:r>
      <w:r>
        <w:rPr>
          <w:rFonts w:cs="Gentium Book Basic" w:ascii="Gentium Basic" w:hAnsi="Gentium Basic"/>
        </w:rPr>
        <w:t xml:space="preserve"> </w:t>
      </w:r>
      <w:r>
        <w:rPr>
          <w:rFonts w:cs="Gentium Basic" w:ascii="Gentium Basic" w:hAnsi="Gentium Basic"/>
        </w:rPr>
        <w:t>We need to allow that stubbornness to become discerning determination.</w:t>
      </w:r>
      <w:r>
        <w:rPr>
          <w:rFonts w:cs="Gentium Book Basic" w:ascii="Gentium Basic" w:hAnsi="Gentium Basic"/>
        </w:rPr>
        <w:t xml:space="preserve"> </w:t>
      </w:r>
      <w:r>
        <w:rPr>
          <w:rFonts w:cs="Gentium Basic" w:ascii="Gentium Basic" w:hAnsi="Gentium Basic"/>
        </w:rPr>
        <w:t>We</w:t>
      </w:r>
      <w:r>
        <w:rPr>
          <w:rFonts w:cs="Gentium Book Basic" w:ascii="Gentium Basic" w:hAnsi="Gentium Basic"/>
        </w:rPr>
        <w:t xml:space="preserve"> have </w:t>
      </w:r>
      <w:r>
        <w:rPr>
          <w:rFonts w:cs="Gentium Basic" w:ascii="Gentium Basic" w:hAnsi="Gentium Basic"/>
        </w:rPr>
        <w:t>the opportunity to do something really skillful</w:t>
      </w:r>
      <w:r>
        <w:rPr>
          <w:rFonts w:cs="Gentium Book Basic" w:ascii="Gentium Basic" w:hAnsi="Gentium Basic"/>
        </w:rPr>
        <w:t xml:space="preserve"> and</w:t>
      </w:r>
      <w:r>
        <w:rPr>
          <w:rFonts w:cs="Gentium Basic" w:ascii="Gentium Basic" w:hAnsi="Gentium Basic"/>
        </w:rPr>
        <w:t xml:space="preserve"> wholesome and to stick with it.</w:t>
      </w:r>
      <w:r>
        <w:rPr>
          <w:rFonts w:cs="Gentium Book Basic" w:ascii="Gentium Basic" w:hAnsi="Gentium Basic"/>
        </w:rPr>
        <w:t xml:space="preserve"> </w:t>
      </w:r>
      <w:r>
        <w:rPr>
          <w:rFonts w:cs="Gentium Basic" w:ascii="Gentium Basic" w:hAnsi="Gentium Basic"/>
        </w:rPr>
        <w:t>These are the qualities that allow us to pass through things. That’s an act of kindness. Allow it to be grounded in loving-kindness.</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I’d like to repeat the phrases again. It’s important that we don’t just skip to “May everybody else receive loving-kindness.” It’s really important that we’re willing to take the time to direct it towards ourselves and allow it to become established within our own hearts. “May I be well, happy, peaceful, and prosperous.</w:t>
      </w:r>
      <w:r>
        <w:rPr>
          <w:rFonts w:cs="Gentium Book Basic" w:ascii="Gentium Basic" w:hAnsi="Gentium Basic"/>
        </w:rPr>
        <w:t xml:space="preserve"> </w:t>
      </w:r>
      <w:r>
        <w:rPr>
          <w:rFonts w:cs="Gentium Basic" w:ascii="Gentium Basic" w:hAnsi="Gentium Basic"/>
        </w:rPr>
        <w:t>May no harm come to me.</w:t>
      </w:r>
      <w:r>
        <w:rPr>
          <w:rFonts w:cs="Gentium Book Basic" w:ascii="Gentium Basic" w:hAnsi="Gentium Basic"/>
        </w:rPr>
        <w:t xml:space="preserve"> </w:t>
      </w:r>
      <w:r>
        <w:rPr>
          <w:rFonts w:cs="Gentium Basic" w:ascii="Gentium Basic" w:hAnsi="Gentium Basic"/>
        </w:rPr>
        <w:t>May no difficulties come to me. May no problems come to me.</w:t>
      </w:r>
      <w:r>
        <w:rPr>
          <w:rFonts w:cs="Gentium Book Basic" w:ascii="Gentium Basic" w:hAnsi="Gentium Basic"/>
        </w:rPr>
        <w:t xml:space="preserve"> </w:t>
      </w:r>
      <w:r>
        <w:rPr>
          <w:rFonts w:cs="Gentium Basic" w:ascii="Gentium Basic" w:hAnsi="Gentium Basic"/>
        </w:rPr>
        <w:t>May I always meet with spiritual success.</w:t>
      </w:r>
      <w:r>
        <w:rPr>
          <w:rFonts w:cs="Gentium Book Basic" w:ascii="Gentium Basic" w:hAnsi="Gentium Basic"/>
        </w:rPr>
        <w:t xml:space="preserve"> </w:t>
      </w:r>
      <w:r>
        <w:rPr>
          <w:rFonts w:cs="Gentium Basic" w:ascii="Gentium Basic" w:hAnsi="Gentium Basic"/>
        </w:rPr>
        <w:t>May I have the patience, courage, understanding, and determination to meet and overcome inevitable difficulties, problems, and failures in life.”</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Then direct these thoughts of well-wishing, that sense of gratitude, to one’s parents, particularly if they are still alive</w:t>
      </w:r>
      <w:r>
        <w:rPr>
          <w:rFonts w:cs="Gentium Book Basic" w:ascii="Gentium Basic" w:hAnsi="Gentium Basic"/>
        </w:rPr>
        <w:t>,</w:t>
      </w:r>
      <w:r>
        <w:rPr>
          <w:rFonts w:cs="Gentium Basic" w:ascii="Gentium Basic" w:hAnsi="Gentium Basic"/>
        </w:rPr>
        <w:t xml:space="preserve"> but even if they’ve passed away.</w:t>
      </w:r>
      <w:r>
        <w:rPr>
          <w:rFonts w:cs="Gentium Book Basic" w:ascii="Gentium Basic" w:hAnsi="Gentium Basic"/>
        </w:rPr>
        <w:t xml:space="preserve"> </w:t>
      </w:r>
      <w:r>
        <w:rPr>
          <w:rFonts w:cs="Gentium Basic" w:ascii="Gentium Basic" w:hAnsi="Gentium Basic"/>
        </w:rPr>
        <w:t xml:space="preserve">Even if </w:t>
      </w:r>
      <w:r>
        <w:rPr>
          <w:rFonts w:cs="Gentium Book Basic" w:ascii="Gentium Basic" w:hAnsi="Gentium Basic"/>
        </w:rPr>
        <w:t>you</w:t>
      </w:r>
      <w:r>
        <w:rPr>
          <w:rFonts w:cs="Gentium Basic" w:ascii="Gentium Basic" w:hAnsi="Gentium Basic"/>
        </w:rPr>
        <w:t xml:space="preserve"> have had a difficult relationship with </w:t>
      </w:r>
      <w:r>
        <w:rPr>
          <w:rFonts w:cs="Gentium Book Basic" w:ascii="Gentium Basic" w:hAnsi="Gentium Basic"/>
        </w:rPr>
        <w:t xml:space="preserve">your </w:t>
      </w:r>
      <w:r>
        <w:rPr>
          <w:rFonts w:cs="Gentium Basic" w:ascii="Gentium Basic" w:hAnsi="Gentium Basic"/>
        </w:rPr>
        <w:t>parents, at least you’ve made it to this point.</w:t>
      </w:r>
      <w:r>
        <w:rPr>
          <w:rFonts w:cs="Gentium Book Basic" w:ascii="Gentium Basic" w:hAnsi="Gentium Basic"/>
        </w:rPr>
        <w:t xml:space="preserve"> </w:t>
      </w:r>
      <w:r>
        <w:rPr>
          <w:rFonts w:cs="Gentium Basic" w:ascii="Gentium Basic" w:hAnsi="Gentium Basic"/>
        </w:rPr>
        <w:t>That’s a big deal.</w:t>
      </w:r>
      <w:r>
        <w:rPr>
          <w:rFonts w:cs="Gentium Book Basic" w:ascii="Gentium Basic" w:hAnsi="Gentium Basic"/>
        </w:rPr>
        <w:t xml:space="preserve"> </w:t>
      </w:r>
      <w:r>
        <w:rPr>
          <w:rFonts w:cs="Gentium Basic" w:ascii="Gentium Basic" w:hAnsi="Gentium Basic"/>
        </w:rPr>
        <w:t>“May my parents be well, happy, peaceful, and prosperous.</w:t>
      </w:r>
      <w:r>
        <w:rPr>
          <w:rFonts w:cs="Gentium Book Basic" w:ascii="Gentium Basic" w:hAnsi="Gentium Basic"/>
        </w:rPr>
        <w:t xml:space="preserve"> </w:t>
      </w:r>
      <w:r>
        <w:rPr>
          <w:rFonts w:cs="Gentium Basic" w:ascii="Gentium Basic" w:hAnsi="Gentium Basic"/>
        </w:rPr>
        <w:t>May no harm come to them.</w:t>
      </w:r>
      <w:r>
        <w:rPr>
          <w:rFonts w:cs="Gentium Book Basic" w:ascii="Gentium Basic" w:hAnsi="Gentium Basic"/>
        </w:rPr>
        <w:t xml:space="preserve"> </w:t>
      </w:r>
      <w:r>
        <w:rPr>
          <w:rFonts w:cs="Gentium Basic" w:ascii="Gentium Basic" w:hAnsi="Gentium Basic"/>
        </w:rPr>
        <w:t>May no difficulties come to them. May no problems come to them.</w:t>
      </w:r>
      <w:r>
        <w:rPr>
          <w:rFonts w:cs="Gentium Book Basic" w:ascii="Gentium Basic" w:hAnsi="Gentium Basic"/>
        </w:rPr>
        <w:t xml:space="preserve"> </w:t>
      </w:r>
      <w:r>
        <w:rPr>
          <w:rFonts w:cs="Gentium Basic" w:ascii="Gentium Basic" w:hAnsi="Gentium Basic"/>
        </w:rPr>
        <w:t>May they always meet with spiritual success.</w:t>
      </w:r>
      <w:r>
        <w:rPr>
          <w:rFonts w:cs="Gentium Book Basic" w:ascii="Gentium Basic" w:hAnsi="Gentium Basic"/>
        </w:rPr>
        <w:t xml:space="preserve"> </w:t>
      </w:r>
      <w:r>
        <w:rPr>
          <w:rFonts w:cs="Gentium Basic" w:ascii="Gentium Basic" w:hAnsi="Gentium Basic"/>
        </w:rPr>
        <w:t>May they always have the patience, courage, understanding, and determination to meet and overcome inevitable difficulties, problems, and failures in life.”</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 xml:space="preserve">Now direct attention of loving-kindness towards </w:t>
      </w:r>
      <w:r>
        <w:rPr>
          <w:rFonts w:cs="Gentium Book Basic" w:ascii="Gentium Basic" w:hAnsi="Gentium Basic"/>
        </w:rPr>
        <w:t>your</w:t>
      </w:r>
      <w:r>
        <w:rPr>
          <w:rFonts w:cs="Gentium Basic" w:ascii="Gentium Basic" w:hAnsi="Gentium Basic"/>
        </w:rPr>
        <w:t xml:space="preserve"> teachers, whether it’s teachers in worldly skills and knowledge or </w:t>
      </w:r>
      <w:r>
        <w:rPr>
          <w:rFonts w:cs="Gentium Book Basic" w:ascii="Gentium Basic" w:hAnsi="Gentium Basic"/>
        </w:rPr>
        <w:t>your</w:t>
      </w:r>
      <w:r>
        <w:rPr>
          <w:rFonts w:cs="Gentium Basic" w:ascii="Gentium Basic" w:hAnsi="Gentium Basic"/>
        </w:rPr>
        <w:t xml:space="preserve"> spiritual teachers.</w:t>
      </w:r>
      <w:r>
        <w:rPr>
          <w:rFonts w:cs="Gentium Book Basic" w:ascii="Gentium Basic" w:hAnsi="Gentium Basic"/>
        </w:rPr>
        <w:t xml:space="preserve"> </w:t>
      </w:r>
      <w:r>
        <w:rPr>
          <w:rFonts w:cs="Gentium Basic" w:ascii="Gentium Basic" w:hAnsi="Gentium Basic"/>
        </w:rPr>
        <w:t>We are able to cultivate a path of spiritual development because of our relationship to teachers that we have had and still have.</w:t>
      </w:r>
      <w:r>
        <w:rPr>
          <w:rFonts w:cs="Gentium Book Basic" w:ascii="Gentium Basic" w:hAnsi="Gentium Basic"/>
        </w:rPr>
        <w:t xml:space="preserve"> </w:t>
      </w:r>
      <w:r>
        <w:rPr>
          <w:rFonts w:cs="Gentium Basic" w:ascii="Gentium Basic" w:hAnsi="Gentium Basic"/>
        </w:rPr>
        <w:t>It’s an important connection to be grateful for and to honor and delight in. “May my teachers be well, happy, peaceful</w:t>
      </w:r>
      <w:r>
        <w:rPr>
          <w:rFonts w:cs="Gentium Book Basic" w:ascii="Gentium Basic" w:hAnsi="Gentium Basic"/>
        </w:rPr>
        <w:t>,</w:t>
      </w:r>
      <w:r>
        <w:rPr>
          <w:rFonts w:cs="Gentium Basic" w:ascii="Gentium Basic" w:hAnsi="Gentium Basic"/>
        </w:rPr>
        <w:t xml:space="preserve"> and prosperous.</w:t>
      </w:r>
      <w:r>
        <w:rPr>
          <w:rFonts w:cs="Gentium Book Basic" w:ascii="Gentium Basic" w:hAnsi="Gentium Basic"/>
        </w:rPr>
        <w:t xml:space="preserve"> </w:t>
      </w:r>
      <w:r>
        <w:rPr>
          <w:rFonts w:cs="Gentium Basic" w:ascii="Gentium Basic" w:hAnsi="Gentium Basic"/>
        </w:rPr>
        <w:t>May no harm come to them.</w:t>
      </w:r>
      <w:r>
        <w:rPr>
          <w:rFonts w:cs="Gentium Book Basic" w:ascii="Gentium Basic" w:hAnsi="Gentium Basic"/>
        </w:rPr>
        <w:t xml:space="preserve"> </w:t>
      </w:r>
      <w:r>
        <w:rPr>
          <w:rFonts w:cs="Gentium Basic" w:ascii="Gentium Basic" w:hAnsi="Gentium Basic"/>
        </w:rPr>
        <w:t>May no difficulties come to them. May no problems come to them.</w:t>
      </w:r>
      <w:r>
        <w:rPr>
          <w:rFonts w:cs="Gentium Book Basic" w:ascii="Gentium Basic" w:hAnsi="Gentium Basic"/>
        </w:rPr>
        <w:t xml:space="preserve"> </w:t>
      </w:r>
      <w:r>
        <w:rPr>
          <w:rFonts w:cs="Gentium Basic" w:ascii="Gentium Basic" w:hAnsi="Gentium Basic"/>
        </w:rPr>
        <w:t>May they always meet with spiritual success.</w:t>
      </w:r>
      <w:r>
        <w:rPr>
          <w:rFonts w:cs="Gentium Book Basic" w:ascii="Gentium Basic" w:hAnsi="Gentium Basic"/>
        </w:rPr>
        <w:t xml:space="preserve"> </w:t>
      </w:r>
      <w:r>
        <w:rPr>
          <w:rFonts w:cs="Gentium Basic" w:ascii="Gentium Basic" w:hAnsi="Gentium Basic"/>
        </w:rPr>
        <w:t>May they also have the patience, courage, understanding, and determination to meet and overcome inevitable difficulties, problems, and failures in life.”</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 xml:space="preserve">Allow attention to be directed towards family, whether it’s spouses, partners, children, aunts, uncles, cousins, nieces, nephews, or anyone we’re related to by reason of </w:t>
      </w:r>
      <w:r>
        <w:rPr>
          <w:rFonts w:cs="Gentium Basic" w:ascii="Gentium Basic" w:hAnsi="Gentium Basic"/>
          <w:i/>
        </w:rPr>
        <w:t>kamma</w:t>
      </w:r>
      <w:r>
        <w:rPr>
          <w:rFonts w:cs="Gentium Basic" w:ascii="Gentium Basic" w:hAnsi="Gentium Basic"/>
        </w:rPr>
        <w:t>. “May my family be well, happy, peaceful</w:t>
      </w:r>
      <w:r>
        <w:rPr>
          <w:rFonts w:cs="Gentium Book Basic" w:ascii="Gentium Basic" w:hAnsi="Gentium Basic"/>
        </w:rPr>
        <w:t>,</w:t>
      </w:r>
      <w:r>
        <w:rPr>
          <w:rFonts w:cs="Gentium Basic" w:ascii="Gentium Basic" w:hAnsi="Gentium Basic"/>
        </w:rPr>
        <w:t xml:space="preserve"> and prosperous.</w:t>
      </w:r>
      <w:r>
        <w:rPr>
          <w:rFonts w:cs="Gentium Book Basic" w:ascii="Gentium Basic" w:hAnsi="Gentium Basic"/>
        </w:rPr>
        <w:t xml:space="preserve"> </w:t>
      </w:r>
      <w:r>
        <w:rPr>
          <w:rFonts w:cs="Gentium Basic" w:ascii="Gentium Basic" w:hAnsi="Gentium Basic"/>
        </w:rPr>
        <w:t>May no harm come to them.</w:t>
      </w:r>
      <w:r>
        <w:rPr>
          <w:rFonts w:cs="Gentium Book Basic" w:ascii="Gentium Basic" w:hAnsi="Gentium Basic"/>
        </w:rPr>
        <w:t xml:space="preserve"> </w:t>
      </w:r>
      <w:r>
        <w:rPr>
          <w:rFonts w:cs="Gentium Basic" w:ascii="Gentium Basic" w:hAnsi="Gentium Basic"/>
        </w:rPr>
        <w:t>May no difficulties come to them. May no problems come to them.</w:t>
      </w:r>
      <w:r>
        <w:rPr>
          <w:rFonts w:cs="Gentium Book Basic" w:ascii="Gentium Basic" w:hAnsi="Gentium Basic"/>
        </w:rPr>
        <w:t xml:space="preserve"> </w:t>
      </w:r>
      <w:r>
        <w:rPr>
          <w:rFonts w:cs="Gentium Basic" w:ascii="Gentium Basic" w:hAnsi="Gentium Basic"/>
        </w:rPr>
        <w:t>May they always meet with spiritual success.</w:t>
      </w:r>
      <w:r>
        <w:rPr>
          <w:rFonts w:cs="Gentium Book Basic" w:ascii="Gentium Basic" w:hAnsi="Gentium Basic"/>
        </w:rPr>
        <w:t xml:space="preserve"> </w:t>
      </w:r>
      <w:r>
        <w:rPr>
          <w:rFonts w:cs="Gentium Basic" w:ascii="Gentium Basic" w:hAnsi="Gentium Basic"/>
        </w:rPr>
        <w:t>May they also have the patience, courage, understanding, and determination to meet and overcome inevitable difficulties, problems, and failures in life.”</w:t>
      </w:r>
      <w:r>
        <w:rPr>
          <w:rFonts w:cs="Gentium Book Basic" w:ascii="Gentium Basic" w:hAnsi="Gentium Basic"/>
        </w:rPr>
        <w:t xml:space="preserve"> </w:t>
      </w:r>
    </w:p>
    <w:p>
      <w:pPr>
        <w:pStyle w:val="Normal"/>
        <w:spacing w:lineRule="auto" w:line="360"/>
        <w:ind w:left="0" w:right="0" w:firstLine="720"/>
        <w:rPr>
          <w:rFonts w:cs="Gentium Basic" w:ascii="Gentium Basic" w:hAnsi="Gentium Basic"/>
        </w:rPr>
      </w:pPr>
      <w:r>
        <w:rPr>
          <w:rFonts w:cs="Gentium Basic" w:ascii="Gentium Basic" w:hAnsi="Gentium Basic"/>
        </w:rPr>
        <w:t xml:space="preserve">Allow the attention to broaden, encompassing </w:t>
      </w:r>
      <w:r>
        <w:rPr>
          <w:rFonts w:cs="Gentium Book Basic" w:ascii="Gentium Basic" w:hAnsi="Gentium Basic"/>
        </w:rPr>
        <w:t>your</w:t>
      </w:r>
      <w:r>
        <w:rPr>
          <w:rFonts w:cs="Gentium Basic" w:ascii="Gentium Basic" w:hAnsi="Gentium Basic"/>
        </w:rPr>
        <w:t xml:space="preserve"> friends and friendly acquaintances: “May my friends be well, </w:t>
      </w:r>
      <w:bookmarkStart w:id="3" w:name="__DdeLink__146_80674334"/>
      <w:bookmarkEnd w:id="3"/>
      <w:r>
        <w:rPr>
          <w:rFonts w:cs="Gentium Basic" w:ascii="Gentium Basic" w:hAnsi="Gentium Basic"/>
        </w:rPr>
        <w:t>happy, peaceful, and prosperous.</w:t>
      </w:r>
      <w:r>
        <w:rPr>
          <w:rFonts w:cs="Gentium Book Basic" w:ascii="Gentium Basic" w:hAnsi="Gentium Basic"/>
        </w:rPr>
        <w:t xml:space="preserve"> </w:t>
      </w:r>
      <w:r>
        <w:rPr>
          <w:rFonts w:cs="Gentium Basic" w:ascii="Gentium Basic" w:hAnsi="Gentium Basic"/>
        </w:rPr>
        <w:t>May no harm come to them.</w:t>
      </w:r>
      <w:r>
        <w:rPr>
          <w:rFonts w:cs="Gentium Book Basic" w:ascii="Gentium Basic" w:hAnsi="Gentium Basic"/>
        </w:rPr>
        <w:t xml:space="preserve"> </w:t>
      </w:r>
      <w:r>
        <w:rPr>
          <w:rFonts w:cs="Gentium Basic" w:ascii="Gentium Basic" w:hAnsi="Gentium Basic"/>
        </w:rPr>
        <w:t>May no difficulties come to them. May no problems come to them.</w:t>
      </w:r>
      <w:r>
        <w:rPr>
          <w:rFonts w:cs="Gentium Book Basic" w:ascii="Gentium Basic" w:hAnsi="Gentium Basic"/>
        </w:rPr>
        <w:t xml:space="preserve"> </w:t>
      </w:r>
      <w:r>
        <w:rPr>
          <w:rFonts w:cs="Gentium Basic" w:ascii="Gentium Basic" w:hAnsi="Gentium Basic"/>
        </w:rPr>
        <w:t>May they always meet with spiritual success.</w:t>
      </w:r>
      <w:r>
        <w:rPr>
          <w:rFonts w:cs="Gentium Book Basic" w:ascii="Gentium Basic" w:hAnsi="Gentium Basic"/>
        </w:rPr>
        <w:t xml:space="preserve"> </w:t>
      </w:r>
      <w:r>
        <w:rPr>
          <w:rFonts w:cs="Gentium Basic" w:ascii="Gentium Basic" w:hAnsi="Gentium Basic"/>
        </w:rPr>
        <w:t>May they have the patience, courage, understanding, and determination to meet and overcome inevitable difficulties, problems, and failures in life.”</w:t>
      </w:r>
    </w:p>
    <w:p>
      <w:pPr>
        <w:pStyle w:val="Normal"/>
        <w:spacing w:lineRule="auto" w:line="360"/>
        <w:ind w:left="0" w:right="0" w:firstLine="720"/>
        <w:rPr>
          <w:rFonts w:cs="Gentium Basic" w:ascii="Gentium Basic" w:hAnsi="Gentium Basic"/>
        </w:rPr>
      </w:pPr>
      <w:r>
        <w:rPr>
          <w:rFonts w:cs="Gentium Basic" w:ascii="Gentium Basic" w:hAnsi="Gentium Basic"/>
        </w:rPr>
        <w:t>Then we can bring to mind those whom we are neutral towards.</w:t>
      </w:r>
      <w:r>
        <w:rPr>
          <w:rFonts w:cs="Gentium Book Basic" w:ascii="Gentium Basic" w:hAnsi="Gentium Basic"/>
        </w:rPr>
        <w:t xml:space="preserve"> </w:t>
      </w:r>
      <w:r>
        <w:rPr>
          <w:rFonts w:cs="Gentium Basic" w:ascii="Gentium Basic" w:hAnsi="Gentium Basic"/>
        </w:rPr>
        <w:t>We may have some acquaintance with them, but there is no strong feeling either way.</w:t>
      </w:r>
      <w:r>
        <w:rPr>
          <w:rFonts w:cs="Gentium Book Basic" w:ascii="Gentium Basic" w:hAnsi="Gentium Basic"/>
        </w:rPr>
        <w:t xml:space="preserve"> </w:t>
      </w:r>
      <w:r>
        <w:rPr>
          <w:rFonts w:cs="Gentium Basic" w:ascii="Gentium Basic" w:hAnsi="Gentium Basic"/>
        </w:rPr>
        <w:t>“May those who are neutral to us be well, happy, peaceful, and prosperous.</w:t>
      </w:r>
      <w:r>
        <w:rPr>
          <w:rFonts w:cs="Gentium Book Basic" w:ascii="Gentium Basic" w:hAnsi="Gentium Basic"/>
        </w:rPr>
        <w:t xml:space="preserve"> </w:t>
      </w:r>
      <w:r>
        <w:rPr>
          <w:rFonts w:cs="Gentium Basic" w:ascii="Gentium Basic" w:hAnsi="Gentium Basic"/>
        </w:rPr>
        <w:t>May no harm come to them.</w:t>
      </w:r>
      <w:r>
        <w:rPr>
          <w:rFonts w:cs="Gentium Book Basic" w:ascii="Gentium Basic" w:hAnsi="Gentium Basic"/>
        </w:rPr>
        <w:t xml:space="preserve"> </w:t>
      </w:r>
      <w:r>
        <w:rPr>
          <w:rFonts w:cs="Gentium Basic" w:ascii="Gentium Basic" w:hAnsi="Gentium Basic"/>
        </w:rPr>
        <w:t>May no difficulties come to them. May no problems come to them.</w:t>
      </w:r>
      <w:r>
        <w:rPr>
          <w:rFonts w:cs="Gentium Book Basic" w:ascii="Gentium Basic" w:hAnsi="Gentium Basic"/>
        </w:rPr>
        <w:t xml:space="preserve"> </w:t>
      </w:r>
      <w:r>
        <w:rPr>
          <w:rFonts w:cs="Gentium Basic" w:ascii="Gentium Basic" w:hAnsi="Gentium Basic"/>
        </w:rPr>
        <w:t>May they always meet with spiritual success.</w:t>
      </w:r>
      <w:r>
        <w:rPr>
          <w:rFonts w:cs="Gentium Book Basic" w:ascii="Gentium Basic" w:hAnsi="Gentium Basic"/>
        </w:rPr>
        <w:t xml:space="preserve"> </w:t>
      </w:r>
      <w:r>
        <w:rPr>
          <w:rFonts w:cs="Gentium Basic" w:ascii="Gentium Basic" w:hAnsi="Gentium Basic"/>
        </w:rPr>
        <w:t xml:space="preserve">May they have the patience, courage, understanding, and determination to meet and overcome inevitable difficulties, problems, and failures in life.” </w:t>
      </w:r>
    </w:p>
    <w:p>
      <w:pPr>
        <w:pStyle w:val="Normal"/>
        <w:spacing w:lineRule="auto" w:line="360"/>
        <w:ind w:left="0" w:right="0" w:firstLine="720"/>
        <w:rPr>
          <w:rFonts w:cs="Gentium Book Basic" w:ascii="Gentium Basic" w:hAnsi="Gentium Basic"/>
        </w:rPr>
      </w:pPr>
      <w:r>
        <w:rPr>
          <w:rFonts w:cs="Gentium Basic" w:ascii="Gentium Basic" w:hAnsi="Gentium Basic"/>
        </w:rPr>
        <w:t>Now allow your attention to include even those</w:t>
      </w:r>
      <w:r>
        <w:rPr>
          <w:rFonts w:cs="Gentium Basic" w:ascii="Gentium Basic" w:hAnsi="Gentium Basic"/>
          <w:shd w:fill="FFFFFF" w:val="clear"/>
        </w:rPr>
        <w:t xml:space="preserve"> who</w:t>
      </w:r>
      <w:r>
        <w:rPr>
          <w:rFonts w:cs="Gentium Basic" w:ascii="Gentium Basic" w:hAnsi="Gentium Basic"/>
        </w:rPr>
        <w:t xml:space="preserve"> we feel are unfriendly towards us, people we’ve had difficulty with or whom, in normal circumstances, we wouldn’t think of in a kindly way.</w:t>
      </w:r>
      <w:r>
        <w:rPr>
          <w:rFonts w:cs="Gentium Book Basic" w:ascii="Gentium Basic" w:hAnsi="Gentium Basic"/>
        </w:rPr>
        <w:t xml:space="preserve"> </w:t>
      </w:r>
      <w:r>
        <w:rPr>
          <w:rFonts w:cs="Gentium Basic" w:ascii="Gentium Basic" w:hAnsi="Gentium Basic"/>
        </w:rPr>
        <w:t>Recognize that we’re all in the same boat of birth, aging, sickness</w:t>
      </w:r>
      <w:r>
        <w:rPr>
          <w:rFonts w:cs="Gentium Book Basic" w:ascii="Gentium Basic" w:hAnsi="Gentium Basic"/>
        </w:rPr>
        <w:t>,</w:t>
      </w:r>
      <w:r>
        <w:rPr>
          <w:rFonts w:cs="Gentium Basic" w:ascii="Gentium Basic" w:hAnsi="Gentium Basic"/>
        </w:rPr>
        <w:t xml:space="preserve"> and death, and </w:t>
      </w:r>
      <w:r>
        <w:rPr>
          <w:rFonts w:cs="Gentium Book Basic" w:ascii="Gentium Basic" w:hAnsi="Gentium Basic"/>
        </w:rPr>
        <w:t xml:space="preserve">that </w:t>
      </w:r>
      <w:r>
        <w:rPr>
          <w:rFonts w:cs="Gentium Basic" w:ascii="Gentium Basic" w:hAnsi="Gentium Basic"/>
        </w:rPr>
        <w:t>they’re worthy of our well-wishing, our kindness. “May those unfriendly to me be well, happy, peaceful, and prosperous.</w:t>
      </w:r>
      <w:r>
        <w:rPr>
          <w:rFonts w:cs="Gentium Book Basic" w:ascii="Gentium Basic" w:hAnsi="Gentium Basic"/>
        </w:rPr>
        <w:t xml:space="preserve"> </w:t>
      </w:r>
      <w:r>
        <w:rPr>
          <w:rFonts w:cs="Gentium Basic" w:ascii="Gentium Basic" w:hAnsi="Gentium Basic"/>
        </w:rPr>
        <w:t>May no harm come to them.</w:t>
      </w:r>
      <w:r>
        <w:rPr>
          <w:rFonts w:cs="Gentium Book Basic" w:ascii="Gentium Basic" w:hAnsi="Gentium Basic"/>
        </w:rPr>
        <w:t xml:space="preserve"> </w:t>
      </w:r>
      <w:r>
        <w:rPr>
          <w:rFonts w:cs="Gentium Basic" w:ascii="Gentium Basic" w:hAnsi="Gentium Basic"/>
        </w:rPr>
        <w:t>May no difficulties come to them. May no problems come to them.</w:t>
      </w:r>
      <w:r>
        <w:rPr>
          <w:rFonts w:cs="Gentium Book Basic" w:ascii="Gentium Basic" w:hAnsi="Gentium Basic"/>
        </w:rPr>
        <w:t xml:space="preserve"> </w:t>
      </w:r>
      <w:r>
        <w:rPr>
          <w:rFonts w:cs="Gentium Basic" w:ascii="Gentium Basic" w:hAnsi="Gentium Basic"/>
        </w:rPr>
        <w:t>May they always meet with spiritual success.</w:t>
      </w:r>
      <w:r>
        <w:rPr>
          <w:rFonts w:cs="Gentium Book Basic" w:ascii="Gentium Basic" w:hAnsi="Gentium Basic"/>
        </w:rPr>
        <w:t xml:space="preserve"> </w:t>
      </w:r>
      <w:r>
        <w:rPr>
          <w:rFonts w:cs="Gentium Basic" w:ascii="Gentium Basic" w:hAnsi="Gentium Basic"/>
        </w:rPr>
        <w:t>May they have the patience, courage, understanding, and determination to meet and overcome inevitable difficulties, problems, and failures in life.”</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Allow the heart to be non-discriminative, expansive, and unlimited in its wish towards all living beings. “May all living beings be well, happy, peaceful, and prosperous.</w:t>
      </w:r>
      <w:r>
        <w:rPr>
          <w:rFonts w:cs="Gentium Book Basic" w:ascii="Gentium Basic" w:hAnsi="Gentium Basic"/>
        </w:rPr>
        <w:t xml:space="preserve"> </w:t>
      </w:r>
      <w:r>
        <w:rPr>
          <w:rFonts w:cs="Gentium Basic" w:ascii="Gentium Basic" w:hAnsi="Gentium Basic"/>
        </w:rPr>
        <w:t>May no harm come to them.</w:t>
      </w:r>
      <w:r>
        <w:rPr>
          <w:rFonts w:cs="Gentium Book Basic" w:ascii="Gentium Basic" w:hAnsi="Gentium Basic"/>
        </w:rPr>
        <w:t xml:space="preserve"> </w:t>
      </w:r>
      <w:r>
        <w:rPr>
          <w:rFonts w:cs="Gentium Basic" w:ascii="Gentium Basic" w:hAnsi="Gentium Basic"/>
        </w:rPr>
        <w:t>May no difficulties come to them. May no problems come to them.</w:t>
      </w:r>
      <w:r>
        <w:rPr>
          <w:rFonts w:cs="Gentium Book Basic" w:ascii="Gentium Basic" w:hAnsi="Gentium Basic"/>
        </w:rPr>
        <w:t xml:space="preserve"> </w:t>
      </w:r>
      <w:r>
        <w:rPr>
          <w:rFonts w:cs="Gentium Basic" w:ascii="Gentium Basic" w:hAnsi="Gentium Basic"/>
        </w:rPr>
        <w:t>May they always meet with spiritual success.</w:t>
      </w:r>
      <w:r>
        <w:rPr>
          <w:rFonts w:cs="Gentium Book Basic" w:ascii="Gentium Basic" w:hAnsi="Gentium Basic"/>
        </w:rPr>
        <w:t xml:space="preserve"> </w:t>
      </w:r>
      <w:r>
        <w:rPr>
          <w:rFonts w:cs="Gentium Basic" w:ascii="Gentium Basic" w:hAnsi="Gentium Basic"/>
        </w:rPr>
        <w:t>May they have the patience, courage, understanding, and determination to meet and overcome inevitable difficulties, problems, and failures in life.”</w:t>
      </w:r>
      <w:r>
        <w:rPr>
          <w:rFonts w:cs="Gentium Book Basic" w:ascii="Gentium Basic" w:hAnsi="Gentium Basic"/>
        </w:rPr>
        <w:t xml:space="preserve"> </w:t>
      </w:r>
    </w:p>
    <w:p>
      <w:pPr>
        <w:pStyle w:val="Normal"/>
        <w:spacing w:lineRule="auto" w:line="360"/>
        <w:ind w:left="0" w:right="0" w:firstLine="720"/>
        <w:rPr>
          <w:rFonts w:cs="Gentium Basic" w:ascii="Gentium Basic" w:hAnsi="Gentium Basic"/>
        </w:rPr>
      </w:pPr>
      <w:r>
        <w:rPr>
          <w:rFonts w:cs="Gentium Book Basic" w:ascii="Gentium Basic" w:hAnsi="Gentium Basic"/>
        </w:rPr>
        <w:t>You</w:t>
      </w:r>
      <w:r>
        <w:rPr>
          <w:rFonts w:cs="Gentium Basic" w:ascii="Gentium Basic" w:hAnsi="Gentium Basic"/>
        </w:rPr>
        <w:t xml:space="preserve"> can take </w:t>
      </w:r>
      <w:r>
        <w:rPr>
          <w:rFonts w:cs="Gentium Book Basic" w:ascii="Gentium Basic" w:hAnsi="Gentium Basic"/>
        </w:rPr>
        <w:t>the</w:t>
      </w:r>
      <w:r>
        <w:rPr>
          <w:rFonts w:cs="Gentium Basic" w:ascii="Gentium Basic" w:hAnsi="Gentium Basic"/>
        </w:rPr>
        <w:t xml:space="preserve"> next period of sitting to work with the practice on your own, as feels comfortable, meaningful, or useful to you.</w:t>
      </w:r>
    </w:p>
    <w:p>
      <w:pPr>
        <w:pStyle w:val="Normal"/>
        <w:spacing w:lineRule="auto" w:line="360"/>
        <w:ind w:left="0" w:right="0" w:firstLine="720"/>
        <w:rPr/>
      </w:pPr>
      <w:r>
        <w:rPr/>
      </w:r>
    </w:p>
    <w:sectPr>
      <w:footerReference w:type="default" r:id="rId2"/>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Hisayo" w:date="2015-12-25T12:11:00Z" w:initials="H">
    <w:p>
      <w:r>
        <w:rPr/>
        <w:t>No hyphens in the Pali?</w:t>
      </w:r>
    </w:p>
    <w:p>
      <w:r>
        <w:rPr/>
      </w:r>
    </w:p>
    <w:p>
      <w:r>
        <w:rPr/>
      </w:r>
    </w:p>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ucida Grande">
    <w:altName w:val="Times New Roman"/>
    <w:charset w:val="00"/>
    <w:family w:val="roman"/>
    <w:pitch w:val="variable"/>
  </w:font>
  <w:font w:name="Liberation Sans">
    <w:altName w:val="Arial"/>
    <w:charset w:val="00"/>
    <w:family w:val="swiss"/>
    <w:pitch w:val="variable"/>
  </w:font>
  <w:font w:name="Gentium Basic">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roked="f" strokeweight="0pt" style="position:absolute;width:15.55pt;height:13.85pt;mso-wrap-distance-left:9pt;mso-wrap-distance-right:9pt;mso-wrap-distance-top:0pt;mso-wrap-distance-bottom:0pt;margin-top:0.05pt;margin-left:208.25pt">
          <v:fill opacity="0f"/>
          <v:textbox>
            <w:txbxContent>
              <w:p>
                <w:pPr>
                  <w:pStyle w:val="Footer"/>
                  <w:rPr/>
                </w:pPr>
                <w:r>
                  <w:rPr/>
                  <w:fldChar w:fldCharType="begin"/>
                </w:r>
                <w:r>
                  <w:instrText> PAGE </w:instrText>
                </w:r>
                <w:r>
                  <w:fldChar w:fldCharType="separate"/>
                </w:r>
                <w:r>
                  <w:t>9</w:t>
                </w:r>
                <w:r>
                  <w:fldChar w:fldCharType="end"/>
                </w:r>
              </w:p>
            </w:txbxContent>
          </v:textbox>
          <w10:wrap type="square"/>
        </v:rect>
      </w:pict>
    </w:r>
  </w:p>
</w:ftr>
</file>

<file path=word/settings.xml><?xml version="1.0" encoding="utf-8"?>
<w:settings xmlns:w="http://schemas.openxmlformats.org/wordprocessingml/2006/main">
  <w:zoom w:percent="100"/>
  <w:displayBackgroundShape/>
  <w:trackRevisions/>
  <w:defaultTabStop w:val="720"/>
</w:settings>
</file>

<file path=word/styles.xml><?xml version="1.0" encoding="utf-8"?>
<w:styles xmlns:w="http://schemas.openxmlformats.org/wordprocessingml/2006/main">
  <w:docDefaults>
    <w:rPrDefault>
      <w:rPr>
        <w:rFonts w:ascii="Liberation Serif" w:hAnsi="Liberation Serif" w:eastAsia="SimSun" w:cs="Mangal"/>
        <w:szCs w:val="24"/>
        <w:lang w:val="en-US"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SimSun;宋体" w:cs="Cambria"/>
      <w:color w:val="00000A"/>
      <w:sz w:val="24"/>
      <w:szCs w:val="24"/>
      <w:lang w:val="en-US" w:eastAsia="zh-CN" w:bidi="ar-SA"/>
    </w:rPr>
  </w:style>
  <w:style w:type="character" w:styleId="DefaultParagraphFont" w:default="1">
    <w:name w:val="Default Paragraph Font"/>
    <w:uiPriority w:val="1"/>
    <w:qFormat/>
    <w:semiHidden/>
    <w:unhideWhenUsed/>
    <w:rPr/>
  </w:style>
  <w:style w:type="character" w:styleId="WWDefaultParagraphFont" w:customStyle="1">
    <w:name w:val="WW-Default Paragraph Font"/>
    <w:qFormat/>
    <w:rPr/>
  </w:style>
  <w:style w:type="character" w:styleId="FooterChar" w:customStyle="1">
    <w:name w:val="Footer Char"/>
    <w:qFormat/>
    <w:rPr>
      <w:color w:val="00000A"/>
      <w:sz w:val="24"/>
      <w:szCs w:val="24"/>
      <w:lang w:val="en-US"/>
    </w:rPr>
  </w:style>
  <w:style w:type="character" w:styleId="Pagenumber">
    <w:name w:val="page number"/>
    <w:qFormat/>
    <w:rPr/>
  </w:style>
  <w:style w:type="character" w:styleId="BalloonTextChar" w:customStyle="1">
    <w:name w:val="Balloon Text Char"/>
    <w:qFormat/>
    <w:rPr>
      <w:rFonts w:ascii="Lucida Grande;Times New Roman" w:hAnsi="Lucida Grande;Times New Roman" w:cs="Lucida Grande;Times New Roman"/>
      <w:color w:val="00000A"/>
      <w:sz w:val="18"/>
      <w:szCs w:val="18"/>
      <w:lang w:val="en-US"/>
    </w:rPr>
  </w:style>
  <w:style w:type="character" w:styleId="Annotationreference">
    <w:name w:val="annotation reference"/>
    <w:qFormat/>
    <w:rPr>
      <w:sz w:val="18"/>
      <w:szCs w:val="18"/>
    </w:rPr>
  </w:style>
  <w:style w:type="character" w:styleId="CommentTextChar" w:customStyle="1">
    <w:name w:val="Comment Text Char"/>
    <w:qFormat/>
    <w:rPr>
      <w:color w:val="00000A"/>
      <w:sz w:val="24"/>
      <w:szCs w:val="24"/>
      <w:lang w:val="en-US"/>
    </w:rPr>
  </w:style>
  <w:style w:type="character" w:styleId="CommentSubjectChar" w:customStyle="1">
    <w:name w:val="Comment Subject Char"/>
    <w:qFormat/>
    <w:rPr>
      <w:b/>
      <w:bCs/>
      <w:color w:val="00000A"/>
      <w:sz w:val="24"/>
      <w:szCs w:val="24"/>
      <w:lang w:val="en-US"/>
    </w:rPr>
  </w:style>
  <w:style w:type="character" w:styleId="HeaderChar" w:customStyle="1">
    <w:name w:val="Header Char"/>
    <w:uiPriority w:val="99"/>
    <w:qFormat/>
    <w:link w:val="Header"/>
    <w:rsid w:val="00e92df7"/>
    <w:basedOn w:val="DefaultParagraphFont"/>
    <w:rPr>
      <w:rFonts w:ascii="Cambria" w:hAnsi="Cambria" w:eastAsia="SimSun;宋体" w:cs="Cambria"/>
      <w:color w:val="00000A"/>
      <w:sz w:val="24"/>
      <w:lang w:bidi="ar-SA"/>
    </w:rPr>
  </w:style>
  <w:style w:type="paragraph" w:styleId="Heading" w:customStyle="1">
    <w:name w:val="Heading"/>
    <w:qFormat/>
    <w:basedOn w:val="Normal"/>
    <w:next w:val="TextBody"/>
    <w:pPr>
      <w:keepNext/>
      <w:spacing w:before="240" w:after="120"/>
    </w:pPr>
    <w:rPr>
      <w:rFonts w:ascii="Liberation Sans;Arial" w:hAnsi="Liberation Sans;Arial"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qFormat/>
    <w:basedOn w:val="Normal"/>
    <w:pPr>
      <w:suppressLineNumbers/>
      <w:spacing w:before="120" w:after="120"/>
    </w:pPr>
    <w:rPr>
      <w:rFonts w:cs="Mangal"/>
      <w:i/>
      <w:iCs/>
      <w:sz w:val="24"/>
      <w:szCs w:val="24"/>
    </w:rPr>
  </w:style>
  <w:style w:type="paragraph" w:styleId="Index" w:customStyle="1">
    <w:name w:val="Index"/>
    <w:qFormat/>
    <w:basedOn w:val="Normal"/>
    <w:pPr>
      <w:suppressLineNumbers/>
    </w:pPr>
    <w:rPr>
      <w:rFonts w:cs="Mangal"/>
    </w:rPr>
  </w:style>
  <w:style w:type="paragraph" w:styleId="Caption1">
    <w:name w:val="caption"/>
    <w:qFormat/>
    <w:basedOn w:val="Normal"/>
    <w:pPr>
      <w:suppressLineNumbers/>
      <w:spacing w:before="120" w:after="120"/>
    </w:pPr>
    <w:rPr>
      <w:rFonts w:cs="Mangal"/>
      <w:i/>
      <w:iCs/>
    </w:rPr>
  </w:style>
  <w:style w:type="paragraph" w:styleId="Footer">
    <w:name w:val="Footer"/>
    <w:basedOn w:val="Normal"/>
    <w:pPr>
      <w:tabs>
        <w:tab w:val="center" w:pos="4320" w:leader="none"/>
        <w:tab w:val="right" w:pos="8640" w:leader="none"/>
      </w:tabs>
    </w:pPr>
    <w:rPr/>
  </w:style>
  <w:style w:type="paragraph" w:styleId="BalloonText">
    <w:name w:val="Balloon Text"/>
    <w:qFormat/>
    <w:basedOn w:val="Normal"/>
    <w:pPr/>
    <w:rPr>
      <w:rFonts w:ascii="Lucida Grande;Times New Roman" w:hAnsi="Lucida Grande;Times New Roman" w:cs="Lucida Grande;Times New Roman"/>
      <w:sz w:val="18"/>
      <w:szCs w:val="18"/>
    </w:rPr>
  </w:style>
  <w:style w:type="paragraph" w:styleId="Annotationtext">
    <w:name w:val="annotation text"/>
    <w:qFormat/>
    <w:basedOn w:val="Normal"/>
    <w:pPr/>
    <w:rPr/>
  </w:style>
  <w:style w:type="paragraph" w:styleId="Annotationsubject">
    <w:name w:val="annotation subject"/>
    <w:qFormat/>
    <w:basedOn w:val="Annotationtext"/>
    <w:pPr/>
    <w:rPr>
      <w:b/>
      <w:bCs/>
      <w:sz w:val="20"/>
      <w:szCs w:val="20"/>
    </w:rPr>
  </w:style>
  <w:style w:type="paragraph" w:styleId="FrameContents" w:customStyle="1">
    <w:name w:val="Frame Contents"/>
    <w:qFormat/>
    <w:basedOn w:val="Normal"/>
    <w:pPr/>
    <w:rPr/>
  </w:style>
  <w:style w:type="paragraph" w:styleId="Header">
    <w:name w:val="Header"/>
    <w:uiPriority w:val="99"/>
    <w:unhideWhenUsed/>
    <w:link w:val="HeaderChar"/>
    <w:rsid w:val="00e92df7"/>
    <w:basedOn w:val="Normal"/>
    <w:pPr>
      <w:tabs>
        <w:tab w:val="center" w:pos="4680" w:leader="none"/>
        <w:tab w:val="right" w:pos="9360"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3322</TotalTime>
  <Application>LibreOffice/4.4.2.2$Windows_x86 LibreOffice_project/c4c7d32d0d49397cad38d62472b0bc8acff48dd6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2016-01-08T21:23:00Z</dcterms:created>
  <dc:creator>Iris Landsberg</dc:creator>
  <dc:language>en-US</dc:language>
  <dcterms:modified xsi:type="dcterms:W3CDTF">2016-01-08T14:43:49Z</dcterms:modified>
  <cp:revision>7</cp:revision>
</cp:coreProperties>
</file>
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ption1"/>
        <w:rPr>
          <w:rFonts w:ascii="Times New Roman" w:hAnsi="Times New Roman" w:cs="Gentium Plus"/>
          <w:i/>
          <w:i/>
          <w:iCs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Gentium Plus" w:ascii="Times New Roman" w:hAnsi="Times New Roman"/>
          <w:i/>
          <w:iCs/>
          <w:sz w:val="24"/>
          <w:szCs w:val="24"/>
        </w:rPr>
      </w:r>
    </w:p>
    <w:p>
      <w:pPr>
        <w:pStyle w:val="Caption1"/>
        <w:rPr>
          <w:rFonts w:ascii="Times New Roman" w:hAnsi="Times New Roman"/>
          <w:sz w:val="24"/>
          <w:szCs w:val="24"/>
        </w:rPr>
      </w:pPr>
      <w:r>
        <w:rPr>
          <w:rFonts w:cs="Gentium Plus" w:ascii="Times New Roman" w:hAnsi="Times New Roman"/>
          <w:i/>
          <w:iCs/>
          <w:sz w:val="24"/>
          <w:szCs w:val="24"/>
        </w:rPr>
        <w:t>Style</w:t>
      </w:r>
      <w:r>
        <w:rPr>
          <w:rFonts w:eastAsia="Bookman Old Style" w:cs="Gentium Plus" w:ascii="Times New Roman" w:hAnsi="Times New Roman"/>
          <w:i/>
          <w:iCs/>
          <w:sz w:val="24"/>
          <w:szCs w:val="24"/>
        </w:rPr>
        <w:t xml:space="preserve"> </w:t>
      </w:r>
      <w:r>
        <w:rPr>
          <w:rFonts w:cs="Gentium Plus" w:ascii="Times New Roman" w:hAnsi="Times New Roman"/>
          <w:i/>
          <w:iCs/>
          <w:sz w:val="24"/>
          <w:szCs w:val="24"/>
        </w:rPr>
        <w:t>Sheet: Debbie</w:t>
      </w:r>
      <w:r>
        <w:rPr>
          <w:rFonts w:eastAsia="Bookman Old Style" w:cs="Gentium Plus" w:ascii="Times New Roman" w:hAnsi="Times New Roman"/>
          <w:i/>
          <w:iCs/>
          <w:sz w:val="24"/>
          <w:szCs w:val="24"/>
        </w:rPr>
        <w:t>’</w:t>
      </w:r>
      <w:r>
        <w:rPr>
          <w:rFonts w:cs="Gentium Plus" w:ascii="Times New Roman" w:hAnsi="Times New Roman"/>
          <w:i/>
          <w:iCs/>
          <w:sz w:val="24"/>
          <w:szCs w:val="24"/>
        </w:rPr>
        <w:t>s</w:t>
      </w:r>
      <w:r>
        <w:rPr>
          <w:rFonts w:eastAsia="Bookman Old Style" w:cs="Gentium Plus" w:ascii="Times New Roman" w:hAnsi="Times New Roman"/>
          <w:i/>
          <w:iCs/>
          <w:sz w:val="24"/>
          <w:szCs w:val="24"/>
        </w:rPr>
        <w:t xml:space="preserve"> Metta </w:t>
      </w:r>
      <w:r>
        <w:rPr>
          <w:rFonts w:cs="Gentium Plus" w:ascii="Times New Roman" w:hAnsi="Times New Roman"/>
          <w:i/>
          <w:iCs/>
          <w:sz w:val="24"/>
          <w:szCs w:val="24"/>
        </w:rPr>
        <w:t>Book</w:t>
      </w:r>
      <w:r>
        <w:rPr>
          <w:rFonts w:eastAsia="Bookman Old Style" w:cs="Gentium Plus" w:ascii="Times New Roman" w:hAnsi="Times New Roman"/>
          <w:i/>
          <w:iCs/>
          <w:sz w:val="24"/>
          <w:szCs w:val="24"/>
        </w:rPr>
        <w:t xml:space="preserve"> </w:t>
      </w:r>
      <w:r>
        <w:rPr>
          <w:rFonts w:cs="Gentium Plus" w:ascii="Times New Roman" w:hAnsi="Times New Roman"/>
          <w:i/>
          <w:iCs/>
          <w:sz w:val="24"/>
          <w:szCs w:val="24"/>
        </w:rPr>
        <w:t>Project</w:t>
      </w:r>
    </w:p>
    <w:p>
      <w:pPr>
        <w:pStyle w:val="Caption1"/>
        <w:rPr>
          <w:rFonts w:ascii="Gentium Basic" w:hAnsi="Gentium Basic" w:cs="Gentium Plus"/>
          <w:i/>
          <w:i/>
          <w:iCs/>
          <w:sz w:val="28"/>
        </w:rPr>
      </w:pPr>
      <w:r>
        <w:rPr>
          <w:rFonts w:cs="Gentium Plus" w:ascii="Times New Roman" w:hAnsi="Times New Roman"/>
          <w:i/>
          <w:iCs/>
          <w:sz w:val="24"/>
          <w:szCs w:val="24"/>
        </w:rPr>
        <w:t>Nov. 10, 2015</w:t>
      </w:r>
    </w:p>
    <w:p>
      <w:pPr>
        <w:pStyle w:val="Caption1"/>
        <w:rPr>
          <w:rFonts w:ascii="Times New Roman" w:hAnsi="Times New Roman" w:cs="Gentium Plus"/>
          <w:i/>
          <w:i/>
          <w:iCs/>
          <w:sz w:val="24"/>
          <w:szCs w:val="24"/>
        </w:rPr>
      </w:pPr>
      <w:r>
        <w:rPr>
          <w:rFonts w:cs="Gentium Plus" w:ascii="Times New Roman" w:hAnsi="Times New Roman"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Gentium Plus"/>
          <w:i/>
          <w:i/>
          <w:iCs/>
        </w:rPr>
      </w:pPr>
      <w:r>
        <w:rPr>
          <w:rFonts w:cs="Gentium Plus" w:ascii="Times New Roman" w:hAnsi="Times New Roman"/>
          <w:i/>
          <w:iCs/>
        </w:rPr>
      </w:r>
    </w:p>
    <w:p>
      <w:pPr>
        <w:pStyle w:val="Normal"/>
        <w:rPr>
          <w:rFonts w:ascii="Times New Roman" w:hAnsi="Times New Roman"/>
        </w:rPr>
      </w:pPr>
      <w:r>
        <w:rPr>
          <w:rFonts w:cs="Gentium Plus" w:ascii="Times New Roman" w:hAnsi="Times New Roman"/>
          <w:b/>
        </w:rPr>
        <w:t>General</w:t>
      </w:r>
      <w:r>
        <w:rPr>
          <w:rFonts w:eastAsia="Bookman Old Style" w:cs="Gentium Plus" w:ascii="Times New Roman" w:hAnsi="Times New Roman"/>
          <w:b/>
        </w:rPr>
        <w:t xml:space="preserve"> </w:t>
      </w:r>
      <w:r>
        <w:rPr>
          <w:rFonts w:cs="Gentium Plus" w:ascii="Times New Roman" w:hAnsi="Times New Roman"/>
          <w:b/>
        </w:rPr>
        <w:t>Guidelines:</w:t>
      </w:r>
      <w:r>
        <w:rPr>
          <w:rFonts w:eastAsia="Bookman Old Style" w:cs="Gentium Plus" w:ascii="Times New Roman" w:hAnsi="Times New Roman"/>
          <w:b/>
        </w:rPr>
        <w:t xml:space="preserve"> </w:t>
      </w:r>
      <w:r>
        <w:rPr>
          <w:rFonts w:cs="Gentium Plus" w:ascii="Times New Roman" w:hAnsi="Times New Roman"/>
          <w:i/>
          <w:iCs/>
        </w:rPr>
        <w:t>The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Chicago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Manual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of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Style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(16th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ed.),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eastAsia="Bookman Old Style" w:cs="Gentium Plus" w:ascii="Times New Roman" w:hAnsi="Times New Roman"/>
          <w:i/>
          <w:iCs/>
        </w:rPr>
        <w:t>Webster's Dictionary</w:t>
      </w:r>
      <w:r>
        <w:rPr>
          <w:rFonts w:eastAsia="Bookman Old Style" w:cs="Gentium Plus" w:ascii="Times New Roman" w:hAnsi="Times New Roman"/>
        </w:rPr>
        <w:t xml:space="preserve">, </w:t>
      </w:r>
      <w:ins w:id="0" w:author="Suhajjo " w:date="2016-04-10T08:37:00Z">
        <w:r>
          <w:rPr>
            <w:rFonts w:eastAsia="Bookman Old Style" w:cs="Gentium Plus" w:ascii="Times New Roman" w:hAnsi="Times New Roman"/>
          </w:rPr>
          <w:t xml:space="preserve">Sangha Words, </w:t>
        </w:r>
      </w:ins>
      <w:r>
        <w:rPr>
          <w:rFonts w:cs="Gentium Plus" w:ascii="Times New Roman" w:hAnsi="Times New Roman"/>
          <w:i/>
          <w:iCs/>
        </w:rPr>
        <w:t>The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Copyeditor's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Handbook</w:t>
      </w:r>
      <w:r>
        <w:rPr>
          <w:rFonts w:cs="Gentium Plus" w:ascii="Times New Roman" w:hAnsi="Times New Roman"/>
        </w:rPr>
        <w:t>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and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  <w:i/>
          <w:iCs/>
        </w:rPr>
        <w:t>Words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into</w:t>
      </w:r>
      <w:r>
        <w:rPr>
          <w:rFonts w:eastAsia="Bookman Old Style" w:cs="Gentium Plus" w:ascii="Times New Roman" w:hAnsi="Times New Roman"/>
          <w:i/>
          <w:iCs/>
        </w:rPr>
        <w:t xml:space="preserve"> </w:t>
      </w:r>
      <w:r>
        <w:rPr>
          <w:rFonts w:cs="Gentium Plus" w:ascii="Times New Roman" w:hAnsi="Times New Roman"/>
          <w:i/>
          <w:iCs/>
        </w:rPr>
        <w:t>Type.</w:t>
      </w:r>
    </w:p>
    <w:p>
      <w:pPr>
        <w:pStyle w:val="Normal"/>
        <w:rPr>
          <w:rFonts w:ascii="Times New Roman" w:hAnsi="Times New Roman" w:cs="Gentium Plus"/>
          <w:i/>
          <w:i/>
          <w:iCs/>
        </w:rPr>
      </w:pPr>
      <w:r>
        <w:rPr>
          <w:rFonts w:cs="Gentium Plus" w:ascii="Times New Roman" w:hAnsi="Times New Roman"/>
          <w:i/>
          <w:iCs/>
        </w:rPr>
      </w:r>
    </w:p>
    <w:p>
      <w:pPr>
        <w:pStyle w:val="Caption1"/>
        <w:jc w:val="left"/>
        <w:rPr>
          <w:rFonts w:ascii="Times New Roman" w:hAnsi="Times New Roman" w:cs="Gentium Plus"/>
          <w:sz w:val="24"/>
          <w:szCs w:val="24"/>
        </w:rPr>
      </w:pPr>
      <w:r>
        <w:rPr>
          <w:rFonts w:cs="Gentium Plus" w:ascii="Times New Roman" w:hAnsi="Times New Roman"/>
          <w:sz w:val="24"/>
          <w:szCs w:val="24"/>
        </w:rPr>
        <w:t>Font</w:t>
      </w:r>
    </w:p>
    <w:p>
      <w:pPr>
        <w:pStyle w:val="Caption1"/>
        <w:jc w:val="left"/>
        <w:rPr>
          <w:rFonts w:ascii="Gentium Basic" w:hAnsi="Gentium Basic" w:cs="Gentium Plus"/>
          <w:b w:val="false"/>
          <w:b w:val="false"/>
          <w:sz w:val="24"/>
        </w:rPr>
      </w:pPr>
      <w:r>
        <w:rPr>
          <w:rFonts w:cs="Gentium Plus" w:ascii="Times New Roman" w:hAnsi="Times New Roman"/>
          <w:b w:val="false"/>
          <w:sz w:val="24"/>
          <w:szCs w:val="24"/>
        </w:rPr>
        <w:t>Gentium Basic 12</w:t>
      </w:r>
    </w:p>
    <w:p>
      <w:pPr>
        <w:pStyle w:val="Normal"/>
        <w:rPr>
          <w:rFonts w:ascii="Times New Roman" w:hAnsi="Times New Roman" w:cs="Gentium Plus"/>
          <w:b/>
          <w:b/>
        </w:rPr>
      </w:pPr>
      <w:r>
        <w:rPr>
          <w:rFonts w:cs="Gentium Plus" w:ascii="Times New Roman" w:hAnsi="Times New Roman"/>
          <w:b/>
        </w:rPr>
      </w:r>
    </w:p>
    <w:p>
      <w:pPr>
        <w:pStyle w:val="Caption1"/>
        <w:jc w:val="left"/>
        <w:rPr>
          <w:rFonts w:ascii="Times New Roman" w:hAnsi="Times New Roman" w:cs="Gentium Plus"/>
          <w:sz w:val="24"/>
          <w:szCs w:val="24"/>
        </w:rPr>
      </w:pPr>
      <w:r>
        <w:rPr>
          <w:rFonts w:cs="Gentium Plus" w:ascii="Times New Roman" w:hAnsi="Times New Roman"/>
          <w:sz w:val="24"/>
          <w:szCs w:val="24"/>
        </w:rPr>
        <w:t>Contractions</w:t>
      </w:r>
    </w:p>
    <w:p>
      <w:pPr>
        <w:pStyle w:val="Caption1"/>
        <w:jc w:val="left"/>
        <w:rPr>
          <w:rFonts w:ascii="Gentium Basic" w:hAnsi="Gentium Basic" w:cs="Gentium Plus"/>
          <w:b w:val="false"/>
          <w:b w:val="false"/>
          <w:bCs/>
          <w:sz w:val="24"/>
        </w:rPr>
      </w:pPr>
      <w:r>
        <w:rPr>
          <w:rFonts w:cs="Gentium Plus" w:ascii="Times New Roman" w:hAnsi="Times New Roman"/>
          <w:b w:val="false"/>
          <w:bCs/>
          <w:sz w:val="24"/>
          <w:szCs w:val="24"/>
        </w:rPr>
        <w:t>Contractions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>okay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>to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>maintain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>casual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>conversational</w:t>
      </w:r>
      <w:r>
        <w:rPr>
          <w:rFonts w:eastAsia="Bookman Old Style" w:cs="Gentium Plus" w:ascii="Times New Roman" w:hAnsi="Times New Roman"/>
          <w:b w:val="false"/>
          <w:bCs/>
          <w:sz w:val="24"/>
          <w:szCs w:val="24"/>
        </w:rPr>
        <w:t xml:space="preserve"> 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 xml:space="preserve">style. However, it should not be </w:t>
      </w:r>
      <w:r>
        <w:rPr>
          <w:rFonts w:cs="Gentium Plus" w:ascii="Times New Roman" w:hAnsi="Times New Roman"/>
          <w:b w:val="false"/>
          <w:bCs/>
          <w:sz w:val="24"/>
          <w:szCs w:val="24"/>
          <w:u w:val="single"/>
        </w:rPr>
        <w:t>always</w:t>
      </w:r>
      <w:r>
        <w:rPr>
          <w:rFonts w:cs="Gentium Plus" w:ascii="Times New Roman" w:hAnsi="Times New Roman"/>
          <w:b w:val="false"/>
          <w:bCs/>
          <w:sz w:val="24"/>
          <w:szCs w:val="24"/>
        </w:rPr>
        <w:t xml:space="preserve"> used. </w:t>
      </w:r>
    </w:p>
    <w:p>
      <w:pPr>
        <w:pStyle w:val="Normal"/>
        <w:jc w:val="center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  <w:t>Dates/Numbers/Times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Whole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from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one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through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ninety-nine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are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spelled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out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except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for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percentages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  <w:shd w:fill="FFFF99" w:val="clear"/>
        </w:rPr>
        <w:t>(e.g., 85 percent),</w:t>
      </w:r>
      <w:r>
        <w:rPr>
          <w:rFonts w:eastAsia="Bookman Old Style" w:cs="Gentium Plus" w:ascii="Times New Roman" w:hAnsi="Times New Roman"/>
          <w:shd w:fill="FFFF99" w:val="clear"/>
        </w:rPr>
        <w:t xml:space="preserve"> </w:t>
      </w:r>
      <w:r>
        <w:rPr>
          <w:rFonts w:eastAsia="Bookman Old Style" w:cs="Gentium Plus" w:ascii="Times New Roman" w:hAnsi="Times New Roman"/>
        </w:rPr>
        <w:t xml:space="preserve">time, </w:t>
      </w:r>
      <w:r>
        <w:rPr>
          <w:rFonts w:cs="Gentium Plus" w:ascii="Times New Roman" w:hAnsi="Times New Roman"/>
        </w:rPr>
        <w:t>years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and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dates,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page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numbers,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and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chapter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numbers;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spell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out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large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that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can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be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spelled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out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in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two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words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(e.g.,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thirty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thousand,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five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million).</w:t>
      </w:r>
    </w:p>
    <w:p>
      <w:pPr>
        <w:pStyle w:val="Normal"/>
        <w:numPr>
          <w:ilvl w:val="0"/>
          <w:numId w:val="7"/>
        </w:numPr>
        <w:rPr>
          <w:rFonts w:ascii="Gentium Basic" w:hAnsi="Gentium Basic" w:cs="Gentium Plus"/>
        </w:rPr>
      </w:pPr>
      <w:r>
        <w:rPr>
          <w:rFonts w:cs="Gentium Plus" w:ascii="Times New Roman" w:hAnsi="Times New Roman"/>
        </w:rPr>
        <w:t>In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of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one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thousand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more,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use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commas: (2,098)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The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1980s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(no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apostrophe).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2003</w:t>
      </w:r>
      <w:r>
        <w:rPr>
          <w:rFonts w:eastAsia="Bookman Old Style" w:cs="Gentium Plus" w:ascii="Times New Roman" w:hAnsi="Times New Roman"/>
        </w:rPr>
        <w:t>–</w:t>
      </w:r>
      <w:r>
        <w:rPr>
          <w:rFonts w:cs="Gentium Plus" w:ascii="Times New Roman" w:hAnsi="Times New Roman"/>
        </w:rPr>
        <w:t>2004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(en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dash,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repeat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all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digits).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Dates: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let</w:t>
      </w:r>
      <w:r>
        <w:rPr>
          <w:rFonts w:eastAsia="Bookman Old Style" w:cs="Gentium Plus" w:ascii="Times New Roman" w:hAnsi="Times New Roman"/>
        </w:rPr>
        <w:t>’</w:t>
      </w:r>
      <w:r>
        <w:rPr>
          <w:rFonts w:cs="Gentium Plus" w:ascii="Times New Roman" w:hAnsi="Times New Roman"/>
        </w:rPr>
        <w:t>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go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with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American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practice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which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is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write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date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cardinal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number:</w:t>
      </w:r>
    </w:p>
    <w:p>
      <w:pPr>
        <w:pStyle w:val="Normal"/>
        <w:ind w:left="720" w:hanging="0"/>
        <w:rPr>
          <w:rFonts w:ascii="Times New Roman" w:hAnsi="Times New Roman"/>
        </w:rPr>
      </w:pPr>
      <w:r>
        <w:rPr>
          <w:rFonts w:cs="Gentium Plus" w:ascii="Times New Roman" w:hAnsi="Times New Roman"/>
        </w:rPr>
        <w:t>18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April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April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18,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not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18</w:t>
      </w:r>
      <w:r>
        <w:rPr>
          <w:rFonts w:cs="Gentium Plus" w:ascii="Times New Roman" w:hAnsi="Times New Roman"/>
          <w:vertAlign w:val="superscript"/>
        </w:rPr>
        <w:t>th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April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April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18</w:t>
      </w:r>
      <w:r>
        <w:rPr>
          <w:rFonts w:cs="Gentium Plus" w:ascii="Times New Roman" w:hAnsi="Times New Roman"/>
          <w:vertAlign w:val="superscript"/>
        </w:rPr>
        <w:t>th.</w:t>
      </w:r>
    </w:p>
    <w:p>
      <w:pPr>
        <w:pStyle w:val="Normal"/>
        <w:rPr>
          <w:rFonts w:ascii="Times New Roman" w:hAnsi="Times New Roman" w:cs="Gentium Plus"/>
          <w:vertAlign w:val="superscript"/>
        </w:rPr>
      </w:pPr>
      <w:r>
        <w:rPr>
          <w:rFonts w:cs="Gentium Plus" w:ascii="Times New Roman" w:hAnsi="Times New Roman"/>
          <w:vertAlign w:val="superscript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Gentium Plus" w:ascii="Times New Roman" w:hAnsi="Times New Roman"/>
          <w:b/>
          <w:bCs/>
        </w:rPr>
        <w:t>Foreign</w:t>
      </w:r>
      <w:r>
        <w:rPr>
          <w:rFonts w:eastAsia="Bookman Old Style" w:cs="Gentium Plus" w:ascii="Times New Roman" w:hAnsi="Times New Roman"/>
          <w:b/>
          <w:bCs/>
        </w:rPr>
        <w:t xml:space="preserve"> </w:t>
      </w:r>
      <w:r>
        <w:rPr>
          <w:rFonts w:cs="Gentium Plus" w:ascii="Times New Roman" w:hAnsi="Times New Roman"/>
          <w:b/>
          <w:bCs/>
        </w:rPr>
        <w:t>words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hd w:fill="FFFF99" w:val="clear"/>
        </w:rPr>
      </w:pPr>
      <w:r>
        <w:rPr>
          <w:rFonts w:cs="Gentium Plus" w:ascii="Times New Roman" w:hAnsi="Times New Roman"/>
          <w:bCs/>
          <w:shd w:fill="FFFF99" w:val="clear"/>
        </w:rPr>
        <w:t>Italicize Pali words contextually.  FIRST instance if glossed, then normal font.  For example, i</w:t>
      </w:r>
      <w:r>
        <w:rPr>
          <w:rFonts w:cs="Times New Roman" w:ascii="Times New Roman" w:hAnsi="Times New Roman"/>
          <w:shd w:fill="FFFF99" w:val="clear"/>
        </w:rPr>
        <w:t>talicize the word “</w:t>
      </w:r>
      <w:r>
        <w:rPr>
          <w:rFonts w:cs="Times New Roman" w:ascii="Times New Roman" w:hAnsi="Times New Roman"/>
          <w:i/>
          <w:iCs/>
          <w:shd w:fill="FFFF99" w:val="clear"/>
        </w:rPr>
        <w:t>kamma</w:t>
      </w:r>
      <w:r>
        <w:rPr>
          <w:rFonts w:cs="Times New Roman" w:ascii="Times New Roman" w:hAnsi="Times New Roman"/>
          <w:shd w:fill="FFFF99" w:val="clear"/>
        </w:rPr>
        <w:t>” each time it appears.  However, if a term is glossed (defined), as in, "</w:t>
      </w:r>
      <w:r>
        <w:rPr>
          <w:rFonts w:cs="Times New Roman" w:ascii="Times New Roman" w:hAnsi="Times New Roman"/>
          <w:i/>
          <w:shd w:fill="FFFF99" w:val="clear"/>
        </w:rPr>
        <w:t>Mett</w:t>
      </w:r>
      <w:r>
        <w:rPr>
          <w:rFonts w:cs="Times New Roman" w:ascii="Times New Roman" w:hAnsi="Times New Roman"/>
          <w:bCs/>
          <w:i/>
          <w:shd w:fill="FFFF99" w:val="clear"/>
        </w:rPr>
        <w:t>ā</w:t>
      </w:r>
      <w:r>
        <w:rPr>
          <w:rFonts w:cs="Times New Roman" w:ascii="Times New Roman" w:hAnsi="Times New Roman"/>
          <w:shd w:fill="FFFF99" w:val="clear"/>
        </w:rPr>
        <w:t xml:space="preserve"> (loving-kindness) is one of the four divine abodes. This means that when mett</w:t>
      </w:r>
      <w:r>
        <w:rPr>
          <w:rFonts w:cs="Times New Roman" w:ascii="Times New Roman" w:hAnsi="Times New Roman"/>
          <w:bCs/>
          <w:shd w:fill="FFFF99" w:val="clear"/>
        </w:rPr>
        <w:t>ā</w:t>
      </w:r>
      <w:r>
        <w:rPr>
          <w:rFonts w:cs="Times New Roman" w:ascii="Times New Roman" w:hAnsi="Times New Roman"/>
          <w:shd w:fill="FFFF99" w:val="clear"/>
        </w:rPr>
        <w:t xml:space="preserve"> is developed, it leads to a heavenly realm," italicize "mett</w:t>
      </w:r>
      <w:r>
        <w:rPr>
          <w:rFonts w:cs="Gentium Plus" w:ascii="Times New Roman" w:hAnsi="Times New Roman"/>
          <w:bCs/>
          <w:shd w:fill="FFFF99" w:val="clear"/>
        </w:rPr>
        <w:t>ā</w:t>
      </w:r>
      <w:r>
        <w:rPr>
          <w:rFonts w:cs="Times New Roman" w:ascii="Times New Roman" w:hAnsi="Times New Roman"/>
          <w:shd w:fill="FFFF99" w:val="clear"/>
        </w:rPr>
        <w:t xml:space="preserve">" the first time, but not the second or subsequent times. If the word appears infrequently and far apart, it is preferable to italicize and gloss each instance.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cs="Gentium Plus" w:ascii="Times New Roman" w:hAnsi="Times New Roman"/>
          <w:bCs/>
        </w:rPr>
        <w:t xml:space="preserve">Do not italicize words that have entered English language, such as Sangha, Dhamma, etc. </w:t>
      </w:r>
    </w:p>
    <w:p>
      <w:pPr>
        <w:pStyle w:val="Normal"/>
        <w:numPr>
          <w:ilvl w:val="0"/>
          <w:numId w:val="5"/>
        </w:numPr>
        <w:rPr/>
      </w:pPr>
      <w:r>
        <w:rPr>
          <w:rFonts w:cs="Gentium Plus" w:ascii="Times New Roman" w:hAnsi="Times New Roman"/>
          <w:bCs/>
        </w:rPr>
        <w:t>Use P</w:t>
      </w:r>
      <w:del w:id="1" w:author="Suhajjo " w:date="2016-04-10T08:27:00Z">
        <w:r>
          <w:rPr>
            <w:rFonts w:cs="Gentium Plus" w:ascii="Times New Roman" w:hAnsi="Times New Roman"/>
            <w:bCs/>
          </w:rPr>
          <w:delText>ā</w:delText>
        </w:r>
      </w:del>
      <w:ins w:id="2" w:author="Suhajjo " w:date="2016-04-10T08:27:00Z">
        <w:r>
          <w:rPr>
            <w:rFonts w:cs="Gentium Plus" w:ascii="Times New Roman" w:hAnsi="Times New Roman"/>
            <w:bCs/>
          </w:rPr>
          <w:t>a</w:t>
        </w:r>
      </w:ins>
      <w:r>
        <w:rPr>
          <w:rFonts w:cs="Gentium Plus" w:ascii="Times New Roman" w:hAnsi="Times New Roman"/>
          <w:bCs/>
        </w:rPr>
        <w:t>li over Sanskrit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cs="Gentium Plus" w:ascii="Times New Roman" w:hAnsi="Times New Roman"/>
          <w:bCs/>
        </w:rPr>
        <w:t xml:space="preserve">Write sutta names as follows: </w:t>
      </w:r>
      <w:r>
        <w:rPr>
          <w:rFonts w:cs="Gentium Plus" w:ascii="Times New Roman" w:hAnsi="Times New Roman"/>
          <w:bCs/>
          <w:i/>
        </w:rPr>
        <w:t xml:space="preserve">Dhammacakka Sutta </w:t>
      </w:r>
      <w:r>
        <w:rPr>
          <w:rFonts w:cs="Gentium Plus" w:ascii="Times New Roman" w:hAnsi="Times New Roman"/>
        </w:rPr>
        <w:t xml:space="preserve">(S 56:11). </w:t>
      </w:r>
    </w:p>
    <w:p>
      <w:pPr>
        <w:pStyle w:val="Normal"/>
        <w:numPr>
          <w:ilvl w:val="0"/>
          <w:numId w:val="5"/>
        </w:numPr>
        <w:rPr/>
      </w:pPr>
      <w:r>
        <w:rPr>
          <w:rFonts w:cs="Gentium Plus" w:ascii="Times New Roman" w:hAnsi="Times New Roman"/>
        </w:rPr>
        <w:t xml:space="preserve">Do </w:t>
      </w:r>
      <w:r>
        <w:rPr>
          <w:rFonts w:cs="Gentium Plus" w:ascii="Times New Roman" w:hAnsi="Times New Roman"/>
          <w:u w:val="single"/>
        </w:rPr>
        <w:t>not</w:t>
      </w:r>
      <w:r>
        <w:rPr>
          <w:rFonts w:cs="Gentium Plus" w:ascii="Times New Roman" w:hAnsi="Times New Roman"/>
        </w:rPr>
        <w:t xml:space="preserve"> italicize the following: P</w:t>
      </w:r>
      <w:del w:id="3" w:author="Suhajjo " w:date="2016-04-10T08:27:00Z">
        <w:r>
          <w:rPr>
            <w:rFonts w:cs="Gentium Plus" w:ascii="Times New Roman" w:hAnsi="Times New Roman"/>
            <w:bCs/>
          </w:rPr>
          <w:delText>āl</w:delText>
        </w:r>
      </w:del>
      <w:ins w:id="4" w:author="Suhajjo " w:date="2016-04-10T08:27:00Z">
        <w:r>
          <w:rPr>
            <w:rFonts w:cs="Gentium Plus" w:ascii="Times New Roman" w:hAnsi="Times New Roman"/>
            <w:bCs/>
          </w:rPr>
          <w:t>a</w:t>
        </w:r>
      </w:ins>
      <w:r>
        <w:rPr>
          <w:rFonts w:cs="Gentium Plus" w:ascii="Times New Roman" w:hAnsi="Times New Roman"/>
          <w:bCs/>
        </w:rPr>
        <w:t>i Canon, Tripitaka, Abhidhamma</w:t>
      </w:r>
    </w:p>
    <w:p>
      <w:pPr>
        <w:pStyle w:val="Normal"/>
        <w:rPr>
          <w:rFonts w:ascii="Gentium Basic" w:hAnsi="Gentium Basic" w:cs="Gentium Plus"/>
          <w:bCs/>
          <w:i/>
          <w:i/>
          <w:vanish/>
        </w:rPr>
      </w:pPr>
      <w:r>
        <w:rPr>
          <w:rFonts w:cs="Gentium Plus" w:ascii="Times New Roman" w:hAnsi="Times New Roman"/>
          <w:vanish/>
        </w:rPr>
        <w:t>oHowev</w:t>
      </w:r>
    </w:p>
    <w:p>
      <w:pPr>
        <w:pStyle w:val="Normal"/>
        <w:rPr>
          <w:rFonts w:ascii="Times New Roman" w:hAnsi="Times New Roman" w:cs="Gentium Plus"/>
          <w:bCs/>
          <w:i/>
          <w:i/>
          <w:vanish/>
        </w:rPr>
      </w:pPr>
      <w:r>
        <w:rPr>
          <w:rFonts w:cs="Gentium Plus" w:ascii="Times New Roman" w:hAnsi="Times New Roman"/>
          <w:bCs/>
          <w:i/>
          <w:vanish/>
        </w:rPr>
      </w:r>
    </w:p>
    <w:p>
      <w:pPr>
        <w:pStyle w:val="Normal"/>
        <w:rPr>
          <w:rFonts w:ascii="Times New Roman" w:hAnsi="Times New Roman" w:cs="Gentium Plus"/>
          <w:b/>
          <w:b/>
        </w:rPr>
      </w:pPr>
      <w:r>
        <w:rPr>
          <w:rFonts w:cs="Gentium Plus" w:ascii="Times New Roman" w:hAnsi="Times New Roman"/>
          <w:b/>
        </w:rPr>
        <w:t>Abbreviations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>Spell out United States, United Kingdom (except in quoted material)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Spell out e.g., i.e., etc. (for example, that is, and so forth)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</w:r>
    </w:p>
    <w:p>
      <w:pPr>
        <w:pStyle w:val="Normal"/>
        <w:rPr>
          <w:rFonts w:ascii="Times New Roman" w:hAnsi="Times New Roman" w:cs="Gentium Plus"/>
          <w:b/>
          <w:b/>
        </w:rPr>
      </w:pPr>
      <w:r>
        <w:rPr>
          <w:rFonts w:cs="Gentium Plus" w:ascii="Times New Roman" w:hAnsi="Times New Roman"/>
          <w:b/>
        </w:rPr>
        <w:t>Capitalization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>Capitalize religious festival days, such as Full Moon Day, Lunar Observance Day.</w:t>
      </w:r>
    </w:p>
    <w:p>
      <w:pPr>
        <w:pStyle w:val="Normal"/>
        <w:numPr>
          <w:ilvl w:val="0"/>
          <w:numId w:val="4"/>
        </w:numPr>
        <w:rPr/>
      </w:pPr>
      <w:r>
        <w:rPr>
          <w:rFonts w:cs="Gentium Plus" w:ascii="Times New Roman" w:hAnsi="Times New Roman"/>
        </w:rPr>
        <w:t>Capitalize Buddha, Dhamma (as refuge), Sangha (as refuge or Ariya Sangha), Rains Retreat, Vassa, Winter Retreat, Upāsika Day</w:t>
      </w:r>
      <w:del w:id="5" w:author="Suhajjo " w:date="2016-04-10T08:28:00Z">
        <w:r>
          <w:rPr>
            <w:rFonts w:cs="Gentium Plus" w:ascii="Times New Roman" w:hAnsi="Times New Roman"/>
          </w:rPr>
          <w:delText>, any aspect of Noble Eightfold Path (Right View, Right Intention, Right Speech, Right Action, Right Livelihood, Right Effort, Right Mindfulness, Right Concentration)</w:delText>
        </w:r>
      </w:del>
      <w:r>
        <w:rPr>
          <w:rFonts w:cs="Gentium Plus" w:ascii="Times New Roman" w:hAnsi="Times New Roman"/>
        </w:rPr>
        <w:t xml:space="preserve">. </w:t>
      </w:r>
      <w:r>
        <w:rPr>
          <w:rFonts w:cs="Gentium Plus" w:ascii="Times New Roman" w:hAnsi="Times New Roman"/>
          <w:shd w:fill="FFFF99" w:val="clear"/>
        </w:rPr>
        <w:t xml:space="preserve">If “dhamma” is used other than as the refuge (for example, as mental objects), do not capitalize. </w:t>
      </w:r>
      <w:r>
        <w:rPr>
          <w:rFonts w:cs="Gentium Plus" w:ascii="Times New Roman" w:hAnsi="Times New Roman"/>
          <w:bCs/>
          <w:u w:val="single"/>
        </w:rPr>
        <w:t>Do not</w:t>
      </w:r>
      <w:r>
        <w:rPr>
          <w:rFonts w:cs="Gentium Plus" w:ascii="Times New Roman" w:hAnsi="Times New Roman"/>
          <w:bCs/>
        </w:rPr>
        <w:t xml:space="preserve"> capitalize "sangha" unless it is directly referring to Sangha as one of the refuges or the Ariya Sangha.</w:t>
      </w:r>
    </w:p>
    <w:p>
      <w:pPr>
        <w:pStyle w:val="Normal"/>
        <w:numPr>
          <w:ilvl w:val="0"/>
          <w:numId w:val="4"/>
        </w:numPr>
        <w:rPr>
          <w:rFonts w:ascii="Gentium Basic" w:hAnsi="Gentium Basic" w:cs="Gentium Plus"/>
          <w:bCs/>
        </w:rPr>
      </w:pPr>
      <w:r>
        <w:rPr>
          <w:rFonts w:cs="Gentium Plus" w:ascii="Times New Roman" w:hAnsi="Times New Roman"/>
          <w:bCs/>
        </w:rPr>
        <w:t xml:space="preserve">Capitalize the “Four Noble Truths” 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cs="Gentium Plus" w:ascii="Times New Roman" w:hAnsi="Times New Roman"/>
          <w:u w:val="single"/>
        </w:rPr>
        <w:t>Do not</w:t>
      </w:r>
      <w:r>
        <w:rPr>
          <w:rFonts w:cs="Gentium Plus" w:ascii="Times New Roman" w:hAnsi="Times New Roman"/>
        </w:rPr>
        <w:t xml:space="preserve"> capitalize: “ajahn,” “anagārika,” “bhikkhu,” etc., unless part of a proper name or title, that is, “Anagārika Tom” or “Nyaniko Bhikkhu.”</w:t>
      </w:r>
      <w:r>
        <w:rPr>
          <w:rFonts w:cs="Gentium Plus" w:ascii="Times New Roman" w:hAnsi="Times New Roman"/>
          <w:shd w:fill="FFFF99" w:val="clear"/>
        </w:rPr>
        <w:t xml:space="preserve"> Example: </w:t>
      </w:r>
      <w:r>
        <w:rPr>
          <w:rFonts w:cs="Times New Roman" w:ascii="Times New Roman" w:hAnsi="Times New Roman"/>
          <w:shd w:fill="FFFF99" w:val="clear"/>
        </w:rPr>
        <w:t>Ajahn Pasanno said, 'The ajahn is never early and is never late.”</w:t>
      </w:r>
    </w:p>
    <w:p>
      <w:pPr>
        <w:pStyle w:val="Normal"/>
        <w:numPr>
          <w:ilvl w:val="0"/>
          <w:numId w:val="4"/>
        </w:numPr>
        <w:rPr>
          <w:rFonts w:ascii="Gentium Basic" w:hAnsi="Gentium Basic" w:cs="Gentium Plus"/>
          <w:bCs/>
        </w:rPr>
      </w:pPr>
      <w:r>
        <w:rPr>
          <w:rFonts w:cs="Gentium Plus" w:ascii="Times New Roman" w:hAnsi="Times New Roman"/>
          <w:bCs/>
          <w:u w:val="single"/>
        </w:rPr>
        <w:t xml:space="preserve">Do not </w:t>
      </w:r>
      <w:r>
        <w:rPr>
          <w:rFonts w:cs="Gentium Plus" w:ascii="Times New Roman" w:hAnsi="Times New Roman"/>
          <w:bCs/>
        </w:rPr>
        <w:t>capitalize “four foundations of mindfulness” unless referring to it as the sutta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cs="Gentium Plus" w:ascii="Times New Roman" w:hAnsi="Times New Roman"/>
          <w:bCs/>
          <w:u w:val="single"/>
        </w:rPr>
        <w:t xml:space="preserve">Do not </w:t>
      </w:r>
      <w:r>
        <w:rPr>
          <w:rFonts w:cs="Gentium Plus" w:ascii="Times New Roman" w:hAnsi="Times New Roman"/>
          <w:bCs/>
        </w:rPr>
        <w:t xml:space="preserve">capitalize five faculties of enlightenment, even when grouped as such: faith, energy… </w:t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  <w:t>Hyphenation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Hyphenate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words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syllable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breaks;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double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hyphenation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(i.e.,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of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already-</w:t>
      </w:r>
    </w:p>
    <w:p>
      <w:pPr>
        <w:pStyle w:val="Normal"/>
        <w:ind w:left="720" w:hanging="0"/>
        <w:rPr>
          <w:rFonts w:ascii="Gentium Basic" w:hAnsi="Gentium Basic" w:eastAsia="Bookman Old Style" w:cs="Gentium Plus"/>
        </w:rPr>
      </w:pPr>
      <w:r>
        <w:rPr>
          <w:rFonts w:cs="Gentium Plus" w:ascii="Times New Roman" w:hAnsi="Times New Roman"/>
        </w:rPr>
        <w:t>hyphenated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word)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across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line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break;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no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hyphenation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of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last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word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of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paragraph.</w:t>
      </w:r>
    </w:p>
    <w:p>
      <w:pPr>
        <w:pStyle w:val="Normal"/>
        <w:rPr>
          <w:rFonts w:ascii="Times New Roman" w:hAnsi="Times New Roman" w:eastAsia="Bookman Old Style" w:cs="Gentium Plus"/>
        </w:rPr>
      </w:pPr>
      <w:r>
        <w:rPr>
          <w:rFonts w:eastAsia="Bookman Old Style" w:cs="Gentium Plus" w:ascii="Times New Roman" w:hAnsi="Times New Roman"/>
        </w:rPr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  <w:t>Italics/Quotes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Use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quotes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for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emphasis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>Do not italicize block quotes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Gentium Plus" w:ascii="Times New Roman" w:hAnsi="Times New Roman"/>
          <w:b/>
          <w:bCs/>
        </w:rPr>
        <w:t>Punctuation</w:t>
      </w:r>
      <w:r>
        <w:rPr>
          <w:rFonts w:eastAsia="Bookman Old Style" w:cs="Gentium Plus" w:ascii="Times New Roman" w:hAnsi="Times New Roman"/>
        </w:rPr>
        <w:t xml:space="preserve"> 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Use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open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style,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little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punctuation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possible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while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retaining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clarity.</w:t>
      </w:r>
      <w:r>
        <w:rPr>
          <w:rFonts w:eastAsia="Bookman Old Style" w:cs="Gentium Plus" w:ascii="Times New Roman" w:hAnsi="Times New Roman"/>
        </w:rPr>
        <w:t xml:space="preserve">  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Ellipsis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points: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three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spaced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periods.</w:t>
      </w:r>
      <w:r>
        <w:rPr>
          <w:rFonts w:eastAsia="Bookman Old Style" w:cs="Gentium Plus" w:ascii="Times New Roman" w:hAnsi="Times New Roman"/>
        </w:rPr>
        <w:t xml:space="preserve">  </w:t>
      </w:r>
      <w:r>
        <w:rPr>
          <w:rFonts w:cs="Gentium Plus" w:ascii="Times New Roman" w:hAnsi="Times New Roman"/>
        </w:rPr>
        <w:t>"All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persons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born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in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the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United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States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are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.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.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.</w:t>
      </w:r>
      <w:r>
        <w:rPr>
          <w:rFonts w:eastAsia="Bookman Old Style" w:cs="Gentium Plus" w:ascii="Times New Roman" w:hAnsi="Times New Roman"/>
        </w:rPr>
        <w:t xml:space="preserve"> ”</w:t>
      </w:r>
    </w:p>
    <w:p>
      <w:pPr>
        <w:pStyle w:val="Normal"/>
        <w:numPr>
          <w:ilvl w:val="0"/>
          <w:numId w:val="8"/>
        </w:numPr>
        <w:rPr>
          <w:rFonts w:ascii="Gentium Basic" w:hAnsi="Gentium Basic" w:cs="Gentium Plus"/>
        </w:rPr>
      </w:pPr>
      <w:r>
        <w:rPr>
          <w:rFonts w:cs="Gentium Plus" w:ascii="Times New Roman" w:hAnsi="Times New Roman"/>
        </w:rPr>
        <w:t>Use commas in lists as “a, b, c, and d”  and “a, b, c, or d”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  <w:t>Spacing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Only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one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space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after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periods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between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sentences.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Gentium Plus" w:ascii="Times New Roman" w:hAnsi="Times New Roman"/>
          <w:b/>
          <w:bCs/>
        </w:rPr>
        <w:t>Special</w:t>
      </w:r>
      <w:r>
        <w:rPr>
          <w:rFonts w:eastAsia="Bookman Old Style" w:cs="Gentium Plus" w:ascii="Times New Roman" w:hAnsi="Times New Roman"/>
          <w:b/>
          <w:bCs/>
        </w:rPr>
        <w:t xml:space="preserve"> </w:t>
      </w:r>
      <w:r>
        <w:rPr>
          <w:rFonts w:cs="Gentium Plus" w:ascii="Times New Roman" w:hAnsi="Times New Roman"/>
          <w:b/>
          <w:bCs/>
        </w:rPr>
        <w:t>characters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cs="Gentium Plus" w:ascii="Times New Roman" w:hAnsi="Times New Roman"/>
        </w:rPr>
        <w:t>Em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dash</w:t>
      </w:r>
      <w:r>
        <w:rPr>
          <w:rFonts w:eastAsia="Bookman Old Style" w:cs="Gentium Plus" w:ascii="Times New Roman" w:hAnsi="Times New Roman"/>
        </w:rPr>
        <w:t>—</w:t>
      </w:r>
      <w:r>
        <w:rPr>
          <w:rFonts w:cs="Gentium Plus" w:ascii="Times New Roman" w:hAnsi="Times New Roman"/>
        </w:rPr>
        <w:t>no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adjacent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spaces</w:t>
      </w:r>
      <w:r>
        <w:rPr>
          <w:rFonts w:eastAsia="Bookman Old Style" w:cs="Gentium Plus" w:ascii="Times New Roman" w:hAnsi="Times New Roman"/>
        </w:rPr>
        <w:t xml:space="preserve"> </w:t>
      </w:r>
    </w:p>
    <w:p>
      <w:pPr>
        <w:pStyle w:val="Normal"/>
        <w:numPr>
          <w:ilvl w:val="0"/>
          <w:numId w:val="9"/>
        </w:numPr>
        <w:rPr>
          <w:rFonts w:ascii="Gentium Basic" w:hAnsi="Gentium Basic" w:cs="Gentium Plus"/>
        </w:rPr>
      </w:pPr>
      <w:r>
        <w:rPr>
          <w:rFonts w:cs="Gentium Plus" w:ascii="Times New Roman" w:hAnsi="Times New Roman"/>
        </w:rPr>
        <w:t>En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dash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used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in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date</w:t>
      </w:r>
      <w:r>
        <w:rPr>
          <w:rFonts w:eastAsia="Bookman Old Style" w:cs="Gentium Plus" w:ascii="Times New Roman" w:hAnsi="Times New Roman"/>
        </w:rPr>
        <w:t xml:space="preserve"> </w:t>
      </w:r>
      <w:r>
        <w:rPr>
          <w:rFonts w:cs="Gentium Plus" w:ascii="Times New Roman" w:hAnsi="Times New Roman"/>
        </w:rPr>
        <w:t>(2003</w:t>
      </w:r>
      <w:r>
        <w:rPr>
          <w:rFonts w:eastAsia="Bookman Old Style" w:cs="Gentium Plus" w:ascii="Times New Roman" w:hAnsi="Times New Roman"/>
        </w:rPr>
        <w:t>–</w:t>
      </w:r>
      <w:r>
        <w:rPr>
          <w:rFonts w:cs="Gentium Plus" w:ascii="Times New Roman" w:hAnsi="Times New Roman"/>
        </w:rPr>
        <w:t>2004)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 xml:space="preserve">Use curly quotation marks rather than straight 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</w:r>
    </w:p>
    <w:p>
      <w:pPr>
        <w:pStyle w:val="Normal"/>
        <w:rPr>
          <w:rFonts w:ascii="Gentium Basic" w:hAnsi="Gentium Basic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  <w:t>Spelling</w:t>
      </w:r>
    </w:p>
    <w:p>
      <w:pPr>
        <w:pStyle w:val="Normal"/>
        <w:rPr>
          <w:rFonts w:ascii="Times New Roman" w:hAnsi="Times New Roman" w:cs="Gentium Plus"/>
          <w:b/>
          <w:b/>
          <w:bCs/>
        </w:rPr>
      </w:pPr>
      <w:r>
        <w:rPr>
          <w:rFonts w:cs="Gentium Plus" w:ascii="Times New Roman" w:hAnsi="Times New Roman"/>
          <w:b/>
          <w:bCs/>
        </w:rPr>
      </w:r>
    </w:p>
    <w:p>
      <w:pPr>
        <w:pStyle w:val="Normal"/>
        <w:rPr>
          <w:rFonts w:ascii="Gentium Basic" w:hAnsi="Gentium Basic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Use American rather than British spelling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Abhayagiri</w:t>
      </w:r>
    </w:p>
    <w:p>
      <w:pPr>
        <w:pStyle w:val="Normal"/>
        <w:rPr>
          <w:rFonts w:ascii="Gentium Basic" w:hAnsi="Gentium Basic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alms bowl</w:t>
      </w:r>
    </w:p>
    <w:p>
      <w:pPr>
        <w:pStyle w:val="Normal"/>
        <w:rPr>
          <w:rFonts w:ascii="Times New Roman" w:hAnsi="Times New Roman"/>
        </w:rPr>
      </w:pPr>
      <w:r>
        <w:rPr>
          <w:rFonts w:cs="Gentium Plus" w:ascii="Times New Roman" w:hAnsi="Times New Roman"/>
          <w:bCs/>
          <w:iCs/>
        </w:rPr>
        <w:t>alms-food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almsround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 w:val="false"/>
          <w:iCs w:val="false"/>
          <w:rPrChange w:id="0" w:author="Suhajjo " w:date="2016-04-10T08:28:00Z"/>
        </w:rPr>
        <w:t>arahant</w:t>
      </w:r>
      <w:del w:id="7" w:author="Suhajjo " w:date="2016-04-10T08:28:00Z">
        <w:r>
          <w:rPr>
            <w:rFonts w:cs="Gentium Plus" w:ascii="Times New Roman" w:hAnsi="Times New Roman"/>
            <w:bCs/>
            <w:i/>
            <w:iCs/>
          </w:rPr>
          <w:delText xml:space="preserve"> </w:delText>
        </w:r>
      </w:del>
      <w:del w:id="8" w:author="Suhajjo " w:date="2016-04-10T08:28:00Z">
        <w:r>
          <w:rPr>
            <w:rFonts w:cs="Gentium Plus" w:ascii="Times New Roman" w:hAnsi="Times New Roman"/>
            <w:bCs/>
            <w:i w:val="false"/>
            <w:iCs/>
          </w:rPr>
          <w:delText>(italics?)</w:delText>
        </w:r>
      </w:del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Gentium Plus" w:hAnsi="Gentium Plus"/>
        </w:rPr>
        <w:t>arahantship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Book Basic" w:ascii="Gentium Basic" w:hAnsi="Gentium Basic"/>
        </w:rPr>
        <w:t>Bodhisattva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dependent origination (??)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eight precepts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 xml:space="preserve">ill will </w:t>
      </w:r>
    </w:p>
    <w:p>
      <w:pPr>
        <w:pStyle w:val="Normal"/>
        <w:rPr>
          <w:rFonts w:ascii="Gentium Basic" w:hAnsi="Gentium Basic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Internet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laypeople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mind-object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Book Basic" w:ascii="Gentium Basic" w:hAnsi="Gentium Basic"/>
        </w:rPr>
        <w:t>Middle Way</w:t>
      </w:r>
    </w:p>
    <w:p>
      <w:pPr>
        <w:pStyle w:val="Normal"/>
        <w:rPr/>
      </w:pPr>
      <w:del w:id="9" w:author="Suhajjo " w:date="2016-04-10T08:29:00Z">
        <w:r>
          <w:rPr>
            <w:rFonts w:cs="Gentium Plus" w:ascii="Times New Roman" w:hAnsi="Times New Roman"/>
            <w:bCs/>
            <w:iCs/>
          </w:rPr>
          <w:delText>N</w:delText>
        </w:r>
      </w:del>
      <w:ins w:id="10" w:author="Suhajjo " w:date="2016-04-10T08:29:00Z">
        <w:r>
          <w:rPr>
            <w:rFonts w:cs="Gentium Plus" w:ascii="Times New Roman" w:hAnsi="Times New Roman"/>
            <w:bCs/>
            <w:iCs/>
          </w:rPr>
          <w:t>n</w:t>
        </w:r>
      </w:ins>
      <w:r>
        <w:rPr>
          <w:rFonts w:cs="Gentium Plus" w:ascii="Times New Roman" w:hAnsi="Times New Roman"/>
          <w:bCs/>
          <w:iCs/>
        </w:rPr>
        <w:t>ibb</w:t>
      </w:r>
      <w:r>
        <w:rPr>
          <w:rFonts w:cs="Times New Roman" w:ascii="Times New Roman" w:hAnsi="Times New Roman"/>
          <w:bCs/>
          <w:iCs/>
        </w:rPr>
        <w:t>ā</w:t>
      </w:r>
      <w:r>
        <w:rPr>
          <w:rFonts w:cs="Gentium Plus" w:ascii="Times New Roman" w:hAnsi="Times New Roman"/>
          <w:bCs/>
          <w:iCs/>
        </w:rPr>
        <w:t>na</w:t>
      </w:r>
      <w:del w:id="11" w:author="Suhajjo " w:date="2016-04-10T08:29:00Z">
        <w:r>
          <w:rPr>
            <w:rFonts w:cs="Gentium Plus" w:ascii="Times New Roman" w:hAnsi="Times New Roman"/>
            <w:bCs/>
            <w:iCs/>
          </w:rPr>
          <w:delText xml:space="preserve"> (capitalized?)</w:delText>
        </w:r>
      </w:del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non-returner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once-returner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Rains Retreat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stream-enterer</w:t>
      </w:r>
    </w:p>
    <w:p>
      <w:pPr>
        <w:pStyle w:val="Normal"/>
        <w:rPr>
          <w:rFonts w:ascii="Times New Roman" w:hAnsi="Times New Roman" w:cs="Gentium Plus"/>
          <w:bCs/>
          <w:iCs/>
        </w:rPr>
      </w:pPr>
      <w:r>
        <w:rPr>
          <w:rFonts w:cs="Gentium Plus" w:ascii="Times New Roman" w:hAnsi="Times New Roman"/>
          <w:bCs/>
          <w:iCs/>
        </w:rPr>
        <w:t>stream-entry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>sutta (no italics)</w:t>
      </w:r>
    </w:p>
    <w:p>
      <w:pPr>
        <w:pStyle w:val="Normal"/>
        <w:rPr>
          <w:rFonts w:ascii="Times New Roman" w:hAnsi="Times New Roman" w:cs="Gentium Plus"/>
        </w:rPr>
      </w:pPr>
      <w:r>
        <w:rPr>
          <w:rFonts w:cs="Gentium Plus" w:ascii="Times New Roman" w:hAnsi="Times New Roman"/>
        </w:rPr>
        <w:t>teachings</w:t>
      </w:r>
    </w:p>
    <w:p>
      <w:pPr>
        <w:pStyle w:val="Normal"/>
        <w:rPr>
          <w:i/>
          <w:i/>
        </w:rPr>
      </w:pPr>
      <w:r>
        <w:rPr>
          <w:rFonts w:cs="Gentium Plus" w:ascii="Times New Roman" w:hAnsi="Times New Roman"/>
          <w:i/>
        </w:rPr>
        <w:t>The Middle Length Discourses</w:t>
      </w:r>
    </w:p>
    <w:p>
      <w:pPr>
        <w:pStyle w:val="Normal"/>
        <w:spacing w:lineRule="auto" w:line="360"/>
        <w:rPr>
          <w:rFonts w:ascii="Gentium Basic" w:hAnsi="Gentium Basic" w:cs="Gentium Basic"/>
          <w:bCs/>
          <w:i/>
          <w:i/>
        </w:rPr>
      </w:pPr>
      <w:r>
        <w:rPr>
          <w:rFonts w:cs="Gentium Basic" w:ascii="Gentium Basic" w:hAnsi="Gentium Basic"/>
          <w:i/>
        </w:rPr>
        <w:t>vipassan</w:t>
      </w:r>
      <w:r>
        <w:rPr>
          <w:rFonts w:cs="Gentium Plus" w:ascii="Times New Roman" w:hAnsi="Times New Roman"/>
          <w:bCs/>
          <w:i/>
        </w:rPr>
        <w:t>ā</w:t>
      </w:r>
      <w:del w:id="12" w:author="Suhajjo " w:date="2016-04-10T08:29:00Z">
        <w:r>
          <w:rPr>
            <w:rFonts w:cs="Gentium Basic" w:ascii="Gentium Basic" w:hAnsi="Gentium Basic"/>
            <w:bCs/>
            <w:i/>
          </w:rPr>
          <w:delText xml:space="preserve"> (?)</w:delText>
        </w:r>
      </w:del>
    </w:p>
    <w:p>
      <w:pPr>
        <w:pStyle w:val="Normal"/>
        <w:spacing w:lineRule="auto" w:line="360"/>
        <w:rPr>
          <w:rFonts w:ascii="Gentium Basic" w:hAnsi="Gentium Basic" w:cs="Gentium Basic"/>
        </w:rPr>
      </w:pPr>
      <w:r>
        <w:rPr>
          <w:rFonts w:cs="Gentium Basic" w:ascii="Gentium Basic" w:hAnsi="Gentium Basic"/>
          <w:i/>
        </w:rPr>
        <w:t>Visudhimagga</w:t>
      </w:r>
      <w:del w:id="13" w:author="Suhajjo " w:date="2016-04-10T08:29:00Z">
        <w:r>
          <w:rPr>
            <w:rFonts w:cs="Gentium Basic" w:ascii="Gentium Basic" w:hAnsi="Gentium Basic"/>
            <w:i/>
          </w:rPr>
          <w:delText>(?) italics</w:delText>
        </w:r>
      </w:del>
    </w:p>
    <w:p>
      <w:pPr>
        <w:pStyle w:val="Normal"/>
        <w:rPr/>
      </w:pPr>
      <w:r>
        <w:rPr>
          <w:rFonts w:cs="Gentium Plus" w:ascii="Times New Roman" w:hAnsi="Times New Roman"/>
        </w:rPr>
        <w:t>Westerner</w:t>
      </w:r>
    </w:p>
    <w:p>
      <w:pPr>
        <w:pStyle w:val="Normal"/>
        <w:rPr/>
      </w:pPr>
      <w:ins w:id="14" w:author="Suhajjo " w:date="2016-04-10T08:29:00Z">
        <w:r>
          <w:rPr>
            <w:rFonts w:cs="Gentium Plus" w:ascii="Times New Roman" w:hAnsi="Times New Roman"/>
          </w:rPr>
          <w:t>samsara</w:t>
        </w:r>
      </w:ins>
    </w:p>
    <w:p>
      <w:pPr>
        <w:pStyle w:val="Normal"/>
        <w:rPr/>
      </w:pPr>
      <w:ins w:id="15" w:author="Suhajjo " w:date="2016-04-10T08:31:00Z">
        <w:r>
          <w:rPr>
            <w:rFonts w:cs="Gentium Plus" w:ascii="Times New Roman" w:hAnsi="Times New Roman"/>
          </w:rPr>
          <w:t>Pali</w:t>
        </w:r>
      </w:ins>
    </w:p>
    <w:p>
      <w:pPr>
        <w:pStyle w:val="Normal"/>
        <w:rPr>
          <w:i/>
          <w:i/>
          <w:iCs/>
        </w:rPr>
      </w:pPr>
      <w:ins w:id="16" w:author="Suhajjo " w:date="2016-04-10T08:38:00Z">
        <w:r>
          <w:rPr>
            <w:rFonts w:cs="Gentium Plus" w:ascii="Times New Roman" w:hAnsi="Times New Roman"/>
            <w:i/>
            <w:iCs/>
          </w:rPr>
          <w:t>kamma</w:t>
        </w:r>
      </w:ins>
    </w:p>
    <w:p>
      <w:pPr>
        <w:pStyle w:val="Normal"/>
        <w:rPr>
          <w:rFonts w:ascii="Times New Roman" w:hAnsi="Times New Roman" w:cs="Gentium Plus"/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jc w:val="center"/>
        <w:rPr>
          <w:rFonts w:ascii="Times New Roman" w:hAnsi="Times New Roman" w:cs="Gentium Plus"/>
          <w:b/>
          <w:b/>
          <w:bCs/>
          <w:i/>
          <w:i/>
          <w:iCs/>
        </w:rPr>
      </w:pPr>
      <w:r>
        <w:rPr>
          <w:rFonts w:cs="Gentium Plus" w:ascii="Times New Roman" w:hAnsi="Times New Roman"/>
          <w:b/>
          <w:bCs/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080" w:right="540" w:header="0" w:top="1080" w:footer="0" w:bottom="108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man Old Style">
    <w:charset w:val="00"/>
    <w:family w:val="roman"/>
    <w:pitch w:val="variable"/>
  </w:font>
  <w:font w:name="Minion">
    <w:altName w:val="Courier New"/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Gentium Basic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New York">
    <w:charset w:val="00"/>
    <w:family w:val="roman"/>
    <w:pitch w:val="variable"/>
  </w:font>
  <w:font w:name="Gentium Plu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bidi="ar-SA" w:val="en-US" w:eastAsia="zh-CN"/>
    </w:rPr>
  </w:style>
  <w:style w:type="paragraph" w:styleId="Heading1">
    <w:name w:val="Heading 1"/>
    <w:basedOn w:val="Normal"/>
    <w:next w:val="Normal"/>
    <w:qFormat/>
    <w:pPr>
      <w:keepNext/>
      <w:ind w:left="360" w:hanging="360"/>
      <w:outlineLvl w:val="0"/>
    </w:pPr>
    <w:rPr>
      <w:rFonts w:ascii="Minion;Courier New" w:hAnsi="Minion;Courier New" w:cs="Minion;Courier New"/>
      <w:sz w:val="28"/>
      <w:szCs w:val="20"/>
    </w:rPr>
  </w:style>
  <w:style w:type="paragraph" w:styleId="Heading2">
    <w:name w:val="Heading 2"/>
    <w:basedOn w:val="Normal"/>
    <w:qFormat/>
    <w:pPr>
      <w:ind w:left="1224" w:right="1224" w:hanging="0"/>
      <w:outlineLvl w:val="1"/>
    </w:pPr>
    <w:rPr>
      <w:rFonts w:ascii="Verdana" w:hAnsi="Verdana" w:cs="Verdan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  <w:szCs w:val="20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eastAsia="Bookman Old Style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Gentium Basic" w:hAnsi="Gentium Basic" w:eastAsia="Times New Roman" w:cs="Gentium Plus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Gentium Basic" w:hAnsi="Gentium Basic" w:eastAsia="Times New Roman" w:cs="Gentium Plu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eastAsia="Bookman Old Style" w:cs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Gentium Basic" w:hAnsi="Gentium Basic" w:eastAsia="Times New Roman" w:cs="Gentium Plu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DefaultParagraphFont" w:customStyle="1">
    <w:name w:val="WW-Default Paragraph Font"/>
    <w:qFormat/>
    <w:rPr/>
  </w:style>
  <w:style w:type="character" w:styleId="InternetLink" w:customStyle="1">
    <w:name w:val="Internet Link"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 w:customStyle="1">
    <w:name w:val="Comment Text Char"/>
    <w:qFormat/>
    <w:rPr>
      <w:rFonts w:ascii="Bookman Old Style" w:hAnsi="Bookman Old Style" w:cs="Bookman Old Style"/>
    </w:rPr>
  </w:style>
  <w:style w:type="character" w:styleId="CommentSubjectChar" w:customStyle="1">
    <w:name w:val="Comment Subject Char"/>
    <w:qFormat/>
    <w:rPr>
      <w:rFonts w:ascii="Bookman Old Style" w:hAnsi="Bookman Old Style" w:cs="Bookman Old Style"/>
      <w:b/>
      <w:bCs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ascii="Times New Roman" w:hAnsi="Times New Roman" w:cs="Symbol"/>
      <w:b/>
      <w:sz w:val="24"/>
    </w:rPr>
  </w:style>
  <w:style w:type="character" w:styleId="ListLabel2" w:customStyle="1">
    <w:name w:val="ListLabel 2"/>
    <w:qFormat/>
    <w:rPr>
      <w:rFonts w:ascii="Times New Roman" w:hAnsi="Times New Roman" w:cs="Symbol"/>
      <w:sz w:val="24"/>
      <w:szCs w:val="20"/>
    </w:rPr>
  </w:style>
  <w:style w:type="character" w:styleId="ListLabel3">
    <w:name w:val="ListLabel 3"/>
    <w:qFormat/>
    <w:rPr>
      <w:rFonts w:ascii="Times New Roman" w:hAnsi="Times New Roman" w:cs="Symbol"/>
      <w:b/>
      <w:sz w:val="24"/>
    </w:rPr>
  </w:style>
  <w:style w:type="character" w:styleId="ListLabel4">
    <w:name w:val="ListLabel 4"/>
    <w:qFormat/>
    <w:rPr>
      <w:rFonts w:ascii="Times New Roman" w:hAnsi="Times New Roman" w:cs="Symbol"/>
      <w:sz w:val="24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jc w:val="center"/>
    </w:pPr>
    <w:rPr>
      <w:rFonts w:ascii="Minion;Courier New" w:hAnsi="Minion;Courier New" w:cs="Minion;Courier New"/>
      <w:b/>
      <w:sz w:val="36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New York" w:hAnsi="New York" w:cs="New York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New York" w:hAnsi="New York" w:cs="New York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Application>LibreOffice/4.4.2.2$Windows_x86 LibreOffice_project/c4c7d32d0d49397cad38d62472b0bc8acff48dd6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2016-01-23T18:44:00Z</dcterms:created>
  <dc:creator>Pamela C.Kirby</dc:creator>
  <dc:language>en-US</dc:language>
  <cp:lastModifiedBy>Suhajjo </cp:lastModifiedBy>
  <cp:lastPrinted>2012-05-08T18:36:00Z</cp:lastPrinted>
  <dcterms:modified xsi:type="dcterms:W3CDTF">2016-04-10T08:38:41Z</dcterms:modified>
  <cp:revision>10</cp:revision>
  <dc:title>Style Sheet for Abhayagiri Monastery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
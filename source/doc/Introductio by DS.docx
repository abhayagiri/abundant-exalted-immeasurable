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Gentium Book Basic" w:hAnsi="Gentium Book Basic"/>
          <w:i/>
          <w:iCs/>
        </w:rPr>
      </w:pPr>
      <w:r>
        <w:rPr>
          <w:rFonts w:ascii="Gentium Book Basic" w:hAnsi="Gentium Book Basic"/>
          <w:i/>
          <w:iCs/>
        </w:rPr>
        <w:t>...Even as a mother protects with her life her child, her only child...</w:t>
      </w:r>
    </w:p>
    <w:p>
      <w:pPr>
        <w:pStyle w:val="Normal"/>
        <w:jc w:val="center"/>
        <w:rPr>
          <w:rFonts w:ascii="Gentium Book Basic" w:hAnsi="Gentium Book Basic"/>
          <w:i/>
          <w:iCs/>
        </w:rPr>
      </w:pPr>
      <w:r>
        <w:rPr>
          <w:rFonts w:ascii="Gentium Book Basic" w:hAnsi="Gentium Book Basic"/>
          <w:i/>
          <w:iCs/>
        </w:rPr>
      </w:r>
    </w:p>
    <w:p>
      <w:pPr>
        <w:pStyle w:val="Normal"/>
        <w:jc w:val="left"/>
        <w:rPr>
          <w:rFonts w:ascii="Gentium Book Basic" w:hAnsi="Gentium Book Basic"/>
          <w:i w:val="false"/>
          <w:iCs w:val="false"/>
        </w:rPr>
      </w:pPr>
      <w:r>
        <w:rPr>
          <w:rFonts w:ascii="Gentium Book Basic" w:hAnsi="Gentium Book Basic"/>
          <w:i w:val="false"/>
          <w:iCs w:val="false"/>
        </w:rPr>
        <w:t xml:space="preserve">That boundless, unconditional love of a mother: An image that I will forever carry in my heart is of my own mother as she waited for death to relieve her of a tired and malfunctioning body.  Only four days before her passing she sat on the edge of the bed in the evening, in an attempt to find a moment of comfort or ease after a long day.  As I sat next to her, the tears I had been hoping to hold spilled forth. I blurted out the sense of impending loss I was feeling, how much I would miss her.  In that instant her own discomfort and suffering were forgotten. </w:t>
      </w:r>
      <w:r>
        <w:rPr>
          <w:rFonts w:ascii="Gentium Book Basic" w:hAnsi="Gentium Book Basic"/>
          <w:i w:val="false"/>
          <w:iCs w:val="false"/>
        </w:rPr>
        <w:t>S</w:t>
      </w:r>
      <w:r>
        <w:rPr>
          <w:rFonts w:ascii="Gentium Book Basic" w:hAnsi="Gentium Book Basic"/>
          <w:i w:val="false"/>
          <w:iCs w:val="false"/>
        </w:rPr>
        <w:t xml:space="preserve">ome hidden energy source lifted her body from </w:t>
      </w:r>
      <w:r>
        <w:rPr>
          <w:rFonts w:ascii="Gentium Book Basic" w:hAnsi="Gentium Book Basic"/>
          <w:i w:val="false"/>
          <w:iCs w:val="false"/>
        </w:rPr>
        <w:t>its</w:t>
      </w:r>
      <w:r>
        <w:rPr>
          <w:rFonts w:ascii="Gentium Book Basic" w:hAnsi="Gentium Book Basic"/>
          <w:i w:val="false"/>
          <w:iCs w:val="false"/>
        </w:rPr>
        <w:t xml:space="preserve"> slight slouch. </w:t>
      </w:r>
      <w:r>
        <w:rPr>
          <w:rFonts w:ascii="Gentium Book Basic" w:hAnsi="Gentium Book Basic"/>
          <w:i w:val="false"/>
          <w:iCs w:val="false"/>
        </w:rPr>
        <w:t>S</w:t>
      </w:r>
      <w:r>
        <w:rPr>
          <w:rFonts w:ascii="Gentium Book Basic" w:hAnsi="Gentium Book Basic"/>
          <w:i w:val="false"/>
          <w:iCs w:val="false"/>
        </w:rPr>
        <w:t>he put her arm around me to comfort me and remind me: "</w:t>
      </w:r>
      <w:r>
        <w:rPr>
          <w:rFonts w:ascii="Gentium Book Basic" w:hAnsi="Gentium Book Basic"/>
          <w:i w:val="false"/>
          <w:iCs w:val="false"/>
        </w:rPr>
        <w:t>W</w:t>
      </w:r>
      <w:r>
        <w:rPr>
          <w:rFonts w:ascii="Gentium Book Basic" w:hAnsi="Gentium Book Basic"/>
          <w:i w:val="false"/>
          <w:iCs w:val="false"/>
        </w:rPr>
        <w:t>e carry each other in our hearts."</w:t>
      </w:r>
    </w:p>
    <w:p>
      <w:pPr>
        <w:pStyle w:val="Normal"/>
        <w:jc w:val="left"/>
        <w:rPr>
          <w:rFonts w:ascii="Gentium Book Basic" w:hAnsi="Gentium Book Basic"/>
          <w:i w:val="false"/>
          <w:iCs w:val="false"/>
        </w:rPr>
      </w:pPr>
      <w:r>
        <w:rPr>
          <w:rFonts w:ascii="Gentium Book Basic" w:hAnsi="Gentium Book Basic"/>
          <w:i w:val="false"/>
          <w:iCs w:val="false"/>
        </w:rPr>
      </w:r>
    </w:p>
    <w:p>
      <w:pPr>
        <w:pStyle w:val="Normal"/>
        <w:jc w:val="left"/>
        <w:rPr>
          <w:rFonts w:ascii="Gentium Book Basic" w:hAnsi="Gentium Book Basic"/>
          <w:i w:val="false"/>
          <w:iCs w:val="false"/>
        </w:rPr>
      </w:pPr>
      <w:r>
        <w:rPr>
          <w:rFonts w:ascii="Gentium Book Basic" w:hAnsi="Gentium Book Basic"/>
          <w:i w:val="false"/>
          <w:iCs w:val="false"/>
        </w:rPr>
        <w:t>When Luang Por Pasanno completed the teaching of the retreat that is the source of this book in September of 2008, a handful of us declared enthusiastically that we would produce a book so others could also benefit from this retreat.  Time passed.  My mother passed.  The idea to put these teachings into a book resurfaced but this time with a deeper intention.  It felt like a wonderful tribute to my mother, to all mothers--whether from a biological mother or someone who has fit the ideal, perhaps a father, aunt, uncle, older sibling, friend, teacher......  An expression of the gratitude for the example and the love.</w:t>
      </w:r>
    </w:p>
    <w:p>
      <w:pPr>
        <w:pStyle w:val="Normal"/>
        <w:jc w:val="left"/>
        <w:rPr>
          <w:rFonts w:ascii="Gentium Book Basic" w:hAnsi="Gentium Book Basic"/>
          <w:i w:val="false"/>
          <w:iCs w:val="false"/>
        </w:rPr>
      </w:pPr>
      <w:r>
        <w:rPr>
          <w:rFonts w:ascii="Gentium Book Basic" w:hAnsi="Gentium Book Basic"/>
          <w:i w:val="false"/>
          <w:iCs w:val="false"/>
        </w:rPr>
      </w:r>
    </w:p>
    <w:p>
      <w:pPr>
        <w:pStyle w:val="Normal"/>
        <w:jc w:val="left"/>
        <w:rPr>
          <w:rFonts w:ascii="Gentium Book Basic" w:hAnsi="Gentium Book Basic"/>
          <w:i w:val="false"/>
          <w:iCs w:val="false"/>
        </w:rPr>
      </w:pPr>
      <w:r>
        <w:rPr>
          <w:rFonts w:ascii="Gentium Book Basic" w:hAnsi="Gentium Book Basic"/>
          <w:i w:val="false"/>
          <w:iCs w:val="false"/>
        </w:rPr>
        <w:t xml:space="preserve">Many have contributed generously to the development of the book – the transcribers,  the  various editors, layout team and proof readers.  Tom Lane for his monumental effort in editing, Hisayo Suzuki for her sharp eye and mind with the line editing and Sumi Shin with the creative and expressive cover design.  I am grateful to all who paricipated  and contributed in this wonderful community effort. </w:t>
      </w:r>
      <w:r>
        <w:rPr>
          <w:rFonts w:ascii="Gentium Book Basic" w:hAnsi="Gentium Book Basic"/>
          <w:i w:val="false"/>
          <w:iCs w:val="false"/>
        </w:rPr>
        <w:t>T</w:t>
      </w:r>
      <w:r>
        <w:rPr>
          <w:rFonts w:ascii="Gentium Book Basic" w:hAnsi="Gentium Book Basic"/>
          <w:i w:val="false"/>
          <w:iCs w:val="false"/>
        </w:rPr>
        <w:t xml:space="preserve">his offering </w:t>
      </w:r>
      <w:r>
        <w:rPr>
          <w:rFonts w:ascii="Gentium Book Basic" w:hAnsi="Gentium Book Basic"/>
          <w:i w:val="false"/>
          <w:iCs w:val="false"/>
        </w:rPr>
        <w:t xml:space="preserve">is </w:t>
      </w:r>
      <w:r>
        <w:rPr>
          <w:rFonts w:ascii="Gentium Book Basic" w:hAnsi="Gentium Book Basic"/>
          <w:i w:val="false"/>
          <w:iCs w:val="false"/>
        </w:rPr>
        <w:t xml:space="preserve">in honor of mothers, past, present and to come. </w:t>
      </w:r>
      <w:r>
        <w:rPr>
          <w:rFonts w:ascii="Gentium Book Basic" w:hAnsi="Gentium Book Basic"/>
          <w:i w:val="false"/>
          <w:iCs w:val="false"/>
        </w:rPr>
        <w:t xml:space="preserve">It represents </w:t>
      </w:r>
      <w:r>
        <w:rPr>
          <w:rFonts w:ascii="Gentium Book Basic" w:hAnsi="Gentium Book Basic"/>
          <w:i w:val="false"/>
          <w:iCs w:val="false"/>
        </w:rPr>
        <w:t xml:space="preserve">a </w:t>
      </w:r>
      <w:r>
        <w:rPr>
          <w:rFonts w:ascii="Gentium Book Basic" w:hAnsi="Gentium Book Basic"/>
          <w:i w:val="false"/>
          <w:iCs w:val="false"/>
        </w:rPr>
        <w:t>beautiful</w:t>
      </w:r>
      <w:r>
        <w:rPr>
          <w:rFonts w:ascii="Gentium Book Basic" w:hAnsi="Gentium Book Basic"/>
          <w:i w:val="false"/>
          <w:iCs w:val="false"/>
        </w:rPr>
        <w:t xml:space="preserve"> transference of the energy of love and gratitude into something produced for the benefit of others, seen and unseen.</w:t>
      </w:r>
    </w:p>
    <w:p>
      <w:pPr>
        <w:pStyle w:val="Normal"/>
        <w:jc w:val="left"/>
        <w:rPr>
          <w:rFonts w:ascii="Gentium Book Basic" w:hAnsi="Gentium Book Basic"/>
          <w:i w:val="false"/>
          <w:iCs w:val="false"/>
        </w:rPr>
      </w:pPr>
      <w:r>
        <w:rPr>
          <w:rFonts w:ascii="Gentium Book Basic" w:hAnsi="Gentium Book Basic"/>
          <w:i w:val="false"/>
          <w:iCs w:val="false"/>
        </w:rPr>
      </w:r>
    </w:p>
    <w:p>
      <w:pPr>
        <w:pStyle w:val="Normal"/>
        <w:jc w:val="left"/>
        <w:rPr>
          <w:rFonts w:ascii="Gentium Book Basic" w:hAnsi="Gentium Book Basic"/>
          <w:i w:val="false"/>
          <w:iCs w:val="false"/>
        </w:rPr>
      </w:pPr>
      <w:r>
        <w:rPr>
          <w:rFonts w:ascii="Gentium Book Basic" w:hAnsi="Gentium Book Basic"/>
          <w:i w:val="false"/>
          <w:iCs w:val="false"/>
        </w:rPr>
        <w:t>We are all very grateful for the limitless generosity that Luang Por exemplifies when teaching the Dhamma.</w:t>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ntium Book Basic">
    <w:charset w:val="00"/>
    <w:family w:val="roman"/>
    <w:pitch w:val="variable"/>
  </w:font>
</w:fonts>
</file>

<file path=word/settings.xml><?xml version="1.0" encoding="utf-8"?>
<w:settings xmlns:w="http://schemas.openxmlformats.org/wordprocessingml/2006/main">
  <w:zoom w:percent="100"/>
  <w:trackRevisions/>
  <w:defaultTabStop w:val="706"/>
</w:settings>
</file>

<file path=word/styles.xml><?xml version="1.0" encoding="utf-8"?>
<w:styles xmlns:w="http://schemas.openxmlformats.org/wordprocessingml/2006/main">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overflowPunct w:val="true"/>
      <w:bidi w:val="0"/>
      <w:jc w:val="left"/>
    </w:pPr>
    <w:rPr>
      <w:rFonts w:ascii="Times New Roman" w:hAnsi="Times New Roman" w:eastAsia="Andale Sans UI" w:cs="Tahoma"/>
      <w:color w:val="00000A"/>
      <w:sz w:val="24"/>
      <w:szCs w:val="24"/>
      <w:lang w:val="zxx" w:eastAsia="zxx" w:bidi="zxx"/>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2009-04-16T11:32:06Z</dcterms:modified>
  <cp:revision>2</cp:revision>
</cp:coreProperties>
</file>